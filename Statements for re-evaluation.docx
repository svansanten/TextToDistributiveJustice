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5383" w14:textId="256EA105" w:rsidR="00D248F8" w:rsidRDefault="0033105E" w:rsidP="0033105E">
      <w:pPr>
        <w:pStyle w:val="Heading1"/>
      </w:pPr>
      <w:r>
        <w:t>Notes made during annotating.</w:t>
      </w:r>
    </w:p>
    <w:p w14:paraId="57ED0497" w14:textId="4DBF5DB8" w:rsidR="0033105E" w:rsidRDefault="0033105E" w:rsidP="0033105E">
      <w:pPr>
        <w:pStyle w:val="ListParagraph"/>
        <w:numPr>
          <w:ilvl w:val="0"/>
          <w:numId w:val="1"/>
        </w:numPr>
      </w:pPr>
      <w:r>
        <w:t>Notion of fairness/fair: interpreted as an egalitarian view. Found in:</w:t>
      </w:r>
    </w:p>
    <w:p w14:paraId="2CEA21B7" w14:textId="3583A786" w:rsidR="0033105E" w:rsidRDefault="0033105E" w:rsidP="0033105E">
      <w:pPr>
        <w:pStyle w:val="ListParagraph"/>
        <w:numPr>
          <w:ilvl w:val="1"/>
          <w:numId w:val="1"/>
        </w:numPr>
      </w:pPr>
      <w:r>
        <w:t>COP19JAPAN</w:t>
      </w:r>
    </w:p>
    <w:p w14:paraId="4FC5A83D" w14:textId="6165580D" w:rsidR="00094FB9" w:rsidRDefault="00094FB9" w:rsidP="00094FB9">
      <w:pPr>
        <w:pStyle w:val="ListParagraph"/>
        <w:numPr>
          <w:ilvl w:val="0"/>
          <w:numId w:val="1"/>
        </w:numPr>
      </w:pPr>
      <w:r>
        <w:t>There are a lot of “statement of intent”</w:t>
      </w:r>
    </w:p>
    <w:p w14:paraId="4187EE8A" w14:textId="146930F8" w:rsidR="00094FB9" w:rsidRDefault="00094FB9" w:rsidP="00094FB9">
      <w:pPr>
        <w:pStyle w:val="ListParagraph"/>
        <w:numPr>
          <w:ilvl w:val="0"/>
          <w:numId w:val="1"/>
        </w:numPr>
      </w:pPr>
      <w:r>
        <w:t>If referring to limitarian – should really by about money?</w:t>
      </w:r>
    </w:p>
    <w:p w14:paraId="0AD5EA0E" w14:textId="77777777" w:rsidR="00B105DD" w:rsidRPr="00B105DD" w:rsidRDefault="00B105DD" w:rsidP="00B105DD">
      <w:pPr>
        <w:pStyle w:val="ListParagraph"/>
        <w:numPr>
          <w:ilvl w:val="0"/>
          <w:numId w:val="1"/>
        </w:numPr>
        <w:rPr>
          <w:rFonts w:ascii="Calibri" w:eastAsia="Times New Roman" w:hAnsi="Calibri" w:cs="Calibri"/>
          <w:color w:val="000000"/>
          <w:lang w:eastAsia="en-GB"/>
          <w14:ligatures w14:val="none"/>
        </w:rPr>
      </w:pPr>
      <w:r>
        <w:t>Example of connected sentence:</w:t>
      </w:r>
    </w:p>
    <w:p w14:paraId="29FECD74" w14:textId="03746086" w:rsidR="00B105DD" w:rsidRDefault="00B105DD" w:rsidP="00B105DD">
      <w:pPr>
        <w:pStyle w:val="ListParagraph"/>
        <w:numPr>
          <w:ilvl w:val="1"/>
          <w:numId w:val="1"/>
        </w:numPr>
        <w:rPr>
          <w:rFonts w:ascii="Calibri" w:eastAsia="Times New Roman" w:hAnsi="Calibri" w:cs="Calibri"/>
          <w:color w:val="000000"/>
          <w:lang w:eastAsia="en-GB"/>
          <w14:ligatures w14:val="none"/>
        </w:rPr>
      </w:pPr>
      <w:r>
        <w:t xml:space="preserve"> </w:t>
      </w:r>
      <w:r w:rsidRPr="00B105DD">
        <w:rPr>
          <w:rFonts w:ascii="Calibri" w:eastAsia="Times New Roman" w:hAnsi="Calibri" w:cs="Calibri"/>
          <w:color w:val="000000"/>
          <w:lang w:eastAsia="en-GB"/>
          <w14:ligatures w14:val="none"/>
        </w:rPr>
        <w:t>Second, Japan will promote the application of Japanese low-carbon. In so doing , we will contribute to global emissions reductions through the use of the Joint Crediting Mechanism, or JCM .</w:t>
      </w:r>
      <w:r>
        <w:rPr>
          <w:rFonts w:ascii="Calibri" w:eastAsia="Times New Roman" w:hAnsi="Calibri" w:cs="Calibri"/>
          <w:color w:val="000000"/>
          <w:lang w:eastAsia="en-GB"/>
          <w14:ligatures w14:val="none"/>
        </w:rPr>
        <w:t xml:space="preserve"> </w:t>
      </w:r>
      <w:r w:rsidR="00A425A9">
        <w:rPr>
          <w:rFonts w:ascii="Calibri" w:eastAsia="Times New Roman" w:hAnsi="Calibri" w:cs="Calibri"/>
          <w:color w:val="000000"/>
          <w:lang w:eastAsia="en-GB"/>
          <w14:ligatures w14:val="none"/>
        </w:rPr>
        <w:t xml:space="preserve">&gt; uiteindelijk niet eens gebruikt </w:t>
      </w:r>
    </w:p>
    <w:p w14:paraId="220182DA" w14:textId="1478A117" w:rsidR="00664C0D" w:rsidRDefault="00664C0D" w:rsidP="00664C0D">
      <w:pPr>
        <w:pStyle w:val="ListParagraph"/>
        <w:numPr>
          <w:ilvl w:val="0"/>
          <w:numId w:val="1"/>
        </w:numPr>
        <w:rPr>
          <w:rFonts w:ascii="Calibri" w:eastAsia="Times New Roman" w:hAnsi="Calibri" w:cs="Calibri"/>
          <w:color w:val="000000"/>
          <w:lang w:eastAsia="en-GB"/>
          <w14:ligatures w14:val="none"/>
        </w:rPr>
      </w:pPr>
      <w:r>
        <w:rPr>
          <w:rFonts w:ascii="Calibri" w:eastAsia="Times New Roman" w:hAnsi="Calibri" w:cs="Calibri"/>
          <w:color w:val="000000"/>
          <w:lang w:eastAsia="en-GB"/>
          <w14:ligatures w14:val="none"/>
        </w:rPr>
        <w:t>Topic category: other(implementation) – urging to implement the decisions made during previous or current cops</w:t>
      </w:r>
    </w:p>
    <w:p w14:paraId="20E2AF10" w14:textId="77777777" w:rsidR="00097850" w:rsidRDefault="00097850" w:rsidP="00664C0D">
      <w:pPr>
        <w:pStyle w:val="ListParagraph"/>
        <w:numPr>
          <w:ilvl w:val="0"/>
          <w:numId w:val="1"/>
        </w:numPr>
        <w:rPr>
          <w:rFonts w:ascii="Calibri" w:eastAsia="Times New Roman" w:hAnsi="Calibri" w:cs="Calibri"/>
          <w:color w:val="000000"/>
          <w:lang w:eastAsia="en-GB"/>
          <w14:ligatures w14:val="none"/>
        </w:rPr>
      </w:pPr>
    </w:p>
    <w:p w14:paraId="6BAD0F13" w14:textId="3D61A021" w:rsidR="00A00A38" w:rsidRPr="00664C0D" w:rsidRDefault="00A00A38" w:rsidP="00664C0D">
      <w:pPr>
        <w:pStyle w:val="ListParagraph"/>
        <w:numPr>
          <w:ilvl w:val="0"/>
          <w:numId w:val="1"/>
        </w:numPr>
        <w:rPr>
          <w:rFonts w:ascii="Calibri" w:eastAsia="Times New Roman" w:hAnsi="Calibri" w:cs="Calibri"/>
          <w:color w:val="000000"/>
          <w:lang w:eastAsia="en-GB"/>
          <w14:ligatures w14:val="none"/>
        </w:rPr>
      </w:pPr>
      <w:r>
        <w:rPr>
          <w:rFonts w:ascii="Calibri" w:eastAsia="Times New Roman" w:hAnsi="Calibri" w:cs="Calibri"/>
          <w:color w:val="000000"/>
          <w:lang w:eastAsia="en-GB"/>
          <w14:ligatures w14:val="none"/>
        </w:rPr>
        <w:t>To include in list: millennium development goals</w:t>
      </w:r>
    </w:p>
    <w:p w14:paraId="7ED27A0B" w14:textId="3EFD464D" w:rsidR="00664C0D" w:rsidRPr="00664C0D" w:rsidRDefault="00E369C5" w:rsidP="00664C0D">
      <w:pPr>
        <w:pStyle w:val="ListParagraph"/>
        <w:numPr>
          <w:ilvl w:val="0"/>
          <w:numId w:val="1"/>
        </w:numPr>
        <w:rPr>
          <w:rFonts w:ascii="Calibri" w:eastAsia="Times New Roman" w:hAnsi="Calibri" w:cs="Calibri"/>
          <w:color w:val="000000"/>
          <w:lang w:eastAsia="en-GB"/>
          <w14:ligatures w14:val="none"/>
        </w:rPr>
      </w:pPr>
      <w:r w:rsidRPr="00E369C5">
        <w:rPr>
          <w:rFonts w:ascii="Calibri" w:eastAsia="Times New Roman" w:hAnsi="Calibri" w:cs="Calibri"/>
          <w:color w:val="000000"/>
          <w:lang w:eastAsia="en-GB"/>
          <w14:ligatures w14:val="none"/>
        </w:rPr>
        <w:t>Vraag: hoe definieer ik de “principles and provisions of the UNFCCC” -  In essence egalitarian, in context it ca</w:t>
      </w:r>
      <w:r>
        <w:rPr>
          <w:rFonts w:ascii="Calibri" w:eastAsia="Times New Roman" w:hAnsi="Calibri" w:cs="Calibri"/>
          <w:color w:val="000000"/>
          <w:lang w:eastAsia="en-GB"/>
          <w14:ligatures w14:val="none"/>
        </w:rPr>
        <w:t>n be Prioritaria</w:t>
      </w:r>
      <w:r w:rsidR="00664C0D">
        <w:rPr>
          <w:rFonts w:ascii="Calibri" w:eastAsia="Times New Roman" w:hAnsi="Calibri" w:cs="Calibri"/>
          <w:color w:val="000000"/>
          <w:lang w:eastAsia="en-GB"/>
          <w14:ligatures w14:val="none"/>
        </w:rPr>
        <w:t>n</w:t>
      </w:r>
    </w:p>
    <w:p w14:paraId="33B99FE9" w14:textId="77777777" w:rsidR="00C207C1" w:rsidRPr="00E369C5" w:rsidRDefault="00C207C1" w:rsidP="00C207C1">
      <w:pPr>
        <w:pStyle w:val="ListParagraph"/>
        <w:ind w:left="1440"/>
        <w:rPr>
          <w:rFonts w:ascii="Calibri" w:eastAsia="Times New Roman" w:hAnsi="Calibri" w:cs="Calibri"/>
          <w:color w:val="000000"/>
          <w:lang w:eastAsia="en-GB"/>
          <w14:ligatures w14:val="none"/>
        </w:rPr>
      </w:pPr>
    </w:p>
    <w:p w14:paraId="5D757B9B" w14:textId="77777777" w:rsidR="00C207C1" w:rsidRPr="00E369C5" w:rsidRDefault="00C207C1" w:rsidP="00E369C5">
      <w:pPr>
        <w:rPr>
          <w:rFonts w:ascii="Calibri" w:eastAsia="Times New Roman" w:hAnsi="Calibri" w:cs="Calibri"/>
          <w:color w:val="000000"/>
          <w:lang w:eastAsia="en-GB"/>
          <w14:ligatures w14:val="none"/>
        </w:rPr>
      </w:pPr>
    </w:p>
    <w:tbl>
      <w:tblPr>
        <w:tblStyle w:val="TableGrid"/>
        <w:tblpPr w:leftFromText="180" w:rightFromText="180" w:vertAnchor="page" w:horzAnchor="margin" w:tblpY="5569"/>
        <w:tblW w:w="9568" w:type="dxa"/>
        <w:tblLook w:val="04A0" w:firstRow="1" w:lastRow="0" w:firstColumn="1" w:lastColumn="0" w:noHBand="0" w:noVBand="1"/>
      </w:tblPr>
      <w:tblGrid>
        <w:gridCol w:w="3114"/>
        <w:gridCol w:w="3063"/>
        <w:gridCol w:w="3391"/>
      </w:tblGrid>
      <w:tr w:rsidR="00A00A38" w14:paraId="07776D9D" w14:textId="77777777" w:rsidTr="009F6B34">
        <w:trPr>
          <w:trHeight w:val="275"/>
        </w:trPr>
        <w:tc>
          <w:tcPr>
            <w:tcW w:w="3114" w:type="dxa"/>
          </w:tcPr>
          <w:p w14:paraId="542B0380" w14:textId="77777777" w:rsidR="00C207C1" w:rsidRPr="00A64E5C" w:rsidRDefault="00C207C1" w:rsidP="007B0DE3">
            <w:pPr>
              <w:rPr>
                <w:b/>
                <w:bCs/>
              </w:rPr>
            </w:pPr>
            <w:r w:rsidRPr="00A64E5C">
              <w:rPr>
                <w:b/>
                <w:bCs/>
              </w:rPr>
              <w:t>DOCUMENT</w:t>
            </w:r>
          </w:p>
        </w:tc>
        <w:tc>
          <w:tcPr>
            <w:tcW w:w="3063" w:type="dxa"/>
          </w:tcPr>
          <w:p w14:paraId="11322CC1" w14:textId="77777777" w:rsidR="00C207C1" w:rsidRPr="00A64E5C" w:rsidRDefault="00C207C1" w:rsidP="007B0DE3">
            <w:pPr>
              <w:rPr>
                <w:b/>
                <w:bCs/>
              </w:rPr>
            </w:pPr>
            <w:r w:rsidRPr="00A64E5C">
              <w:rPr>
                <w:b/>
                <w:bCs/>
              </w:rPr>
              <w:t>STATEMENT</w:t>
            </w:r>
          </w:p>
        </w:tc>
        <w:tc>
          <w:tcPr>
            <w:tcW w:w="3391" w:type="dxa"/>
          </w:tcPr>
          <w:p w14:paraId="4CEBA721" w14:textId="77777777" w:rsidR="00C207C1" w:rsidRPr="00A64E5C" w:rsidRDefault="00C207C1" w:rsidP="007B0DE3">
            <w:pPr>
              <w:rPr>
                <w:b/>
                <w:bCs/>
              </w:rPr>
            </w:pPr>
            <w:r w:rsidRPr="00A64E5C">
              <w:rPr>
                <w:b/>
                <w:bCs/>
              </w:rPr>
              <w:t>NOTES</w:t>
            </w:r>
          </w:p>
        </w:tc>
      </w:tr>
      <w:tr w:rsidR="00A00A38" w14:paraId="18CA6735" w14:textId="77777777" w:rsidTr="009F6B34">
        <w:trPr>
          <w:trHeight w:val="2532"/>
        </w:trPr>
        <w:tc>
          <w:tcPr>
            <w:tcW w:w="3114" w:type="dxa"/>
          </w:tcPr>
          <w:p w14:paraId="0BB4E499" w14:textId="77777777" w:rsidR="00C207C1" w:rsidRDefault="00C207C1" w:rsidP="007B0DE3">
            <w:r>
              <w:lastRenderedPageBreak/>
              <w:t>COP19JAPAN</w:t>
            </w:r>
          </w:p>
        </w:tc>
        <w:tc>
          <w:tcPr>
            <w:tcW w:w="3063" w:type="dxa"/>
          </w:tcPr>
          <w:p w14:paraId="35B27CC7" w14:textId="77777777" w:rsidR="00C207C1" w:rsidRDefault="00C207C1" w:rsidP="007B0DE3">
            <w:pPr>
              <w:rPr>
                <w:rFonts w:ascii="Calibri" w:hAnsi="Calibri" w:cs="Calibri"/>
                <w:color w:val="000000"/>
              </w:rPr>
            </w:pPr>
            <w:r>
              <w:rPr>
                <w:rFonts w:ascii="Calibri" w:hAnsi="Calibri" w:cs="Calibri"/>
                <w:color w:val="000000"/>
              </w:rPr>
              <w:t xml:space="preserve">In this regard, Japan firmly supports the establishment of a post-2020 </w:t>
            </w:r>
            <w:r>
              <w:rPr>
                <w:rFonts w:ascii="Calibri" w:hAnsi="Calibri" w:cs="Calibri"/>
                <w:color w:val="000000"/>
              </w:rPr>
              <w:br/>
              <w:t xml:space="preserve">framework. Such a framework must be based on “nationally-determined” commitment </w:t>
            </w:r>
            <w:r>
              <w:rPr>
                <w:rFonts w:ascii="Calibri" w:hAnsi="Calibri" w:cs="Calibri"/>
                <w:color w:val="000000"/>
              </w:rPr>
              <w:br/>
              <w:t>and an effective international transparency mechanism.</w:t>
            </w:r>
          </w:p>
          <w:p w14:paraId="1B69A4CE" w14:textId="77777777" w:rsidR="00C207C1" w:rsidRPr="0033105E" w:rsidRDefault="00C207C1" w:rsidP="007B0DE3">
            <w:pPr>
              <w:rPr>
                <w:b/>
                <w:bCs/>
              </w:rPr>
            </w:pPr>
          </w:p>
        </w:tc>
        <w:tc>
          <w:tcPr>
            <w:tcW w:w="3391" w:type="dxa"/>
          </w:tcPr>
          <w:p w14:paraId="3EE42364" w14:textId="77777777" w:rsidR="00C207C1" w:rsidRDefault="00C207C1" w:rsidP="007B0DE3">
            <w:r>
              <w:t>Relevance: YES</w:t>
            </w:r>
          </w:p>
          <w:p w14:paraId="512E81C7" w14:textId="77777777" w:rsidR="00C207C1" w:rsidRDefault="00C207C1" w:rsidP="007B0DE3">
            <w:r>
              <w:t>Topic: New UNFCCC policy</w:t>
            </w:r>
          </w:p>
          <w:p w14:paraId="00358FF4" w14:textId="77777777" w:rsidR="00C207C1" w:rsidRDefault="00C207C1" w:rsidP="007B0DE3">
            <w:r>
              <w:t>Unit: measures</w:t>
            </w:r>
            <w:r>
              <w:br/>
              <w:t>Scale: Global</w:t>
            </w:r>
          </w:p>
          <w:p w14:paraId="21E04342" w14:textId="77777777" w:rsidR="00C207C1" w:rsidRDefault="00C207C1" w:rsidP="007B0DE3">
            <w:r>
              <w:t>Time: nearby future</w:t>
            </w:r>
          </w:p>
          <w:p w14:paraId="3380F69F" w14:textId="77777777" w:rsidR="00C207C1" w:rsidRDefault="00C207C1" w:rsidP="007B0DE3">
            <w:r>
              <w:t>Principle: Libertarain</w:t>
            </w:r>
          </w:p>
          <w:p w14:paraId="75820A19" w14:textId="77777777" w:rsidR="00C207C1" w:rsidRDefault="00C207C1" w:rsidP="007B0DE3">
            <w:r>
              <w:t xml:space="preserve">Motivation:  </w:t>
            </w:r>
            <w:r w:rsidRPr="00CE5EBD">
              <w:t>national commitment, minimizing the interference of a global institution leaving a country free to make own choices</w:t>
            </w:r>
          </w:p>
        </w:tc>
      </w:tr>
      <w:tr w:rsidR="00A00A38" w14:paraId="75615DFB" w14:textId="77777777" w:rsidTr="009F6B34">
        <w:trPr>
          <w:trHeight w:val="291"/>
        </w:trPr>
        <w:tc>
          <w:tcPr>
            <w:tcW w:w="3114" w:type="dxa"/>
          </w:tcPr>
          <w:p w14:paraId="27E61520" w14:textId="77777777" w:rsidR="00C207C1" w:rsidRDefault="00C207C1" w:rsidP="007B0DE3">
            <w:r>
              <w:t>!</w:t>
            </w:r>
          </w:p>
          <w:p w14:paraId="40C5414B" w14:textId="77777777" w:rsidR="00C207C1" w:rsidRDefault="00C207C1" w:rsidP="007B0DE3"/>
        </w:tc>
        <w:tc>
          <w:tcPr>
            <w:tcW w:w="3063" w:type="dxa"/>
          </w:tcPr>
          <w:p w14:paraId="6A66BDD3" w14:textId="77777777" w:rsidR="00C207C1" w:rsidRDefault="00C207C1" w:rsidP="007B0DE3">
            <w:pPr>
              <w:rPr>
                <w:rFonts w:ascii="Calibri" w:hAnsi="Calibri" w:cs="Calibri"/>
                <w:color w:val="000000"/>
              </w:rPr>
            </w:pPr>
            <w:r>
              <w:rPr>
                <w:rFonts w:ascii="Calibri" w:hAnsi="Calibri" w:cs="Calibri"/>
                <w:color w:val="000000"/>
              </w:rPr>
              <w:t xml:space="preserve">Mr. President: </w:t>
            </w:r>
            <w:r>
              <w:rPr>
                <w:rFonts w:ascii="Calibri" w:hAnsi="Calibri" w:cs="Calibri"/>
                <w:color w:val="000000"/>
              </w:rPr>
              <w:br/>
              <w:t xml:space="preserve"> </w:t>
            </w:r>
            <w:r>
              <w:rPr>
                <w:rFonts w:ascii="Calibri" w:hAnsi="Calibri" w:cs="Calibri"/>
                <w:color w:val="000000"/>
              </w:rPr>
              <w:br/>
              <w:t xml:space="preserve">Japan reaffirms the goal to reduce emissions by 50 percent at the global </w:t>
            </w:r>
            <w:r>
              <w:rPr>
                <w:rFonts w:ascii="Calibri" w:hAnsi="Calibri" w:cs="Calibri"/>
                <w:color w:val="000000"/>
              </w:rPr>
              <w:br/>
              <w:t>level and by 80 percent in the developed world by 2050.</w:t>
            </w:r>
          </w:p>
          <w:p w14:paraId="028D30DB" w14:textId="77777777" w:rsidR="00C207C1" w:rsidRDefault="00C207C1" w:rsidP="007B0DE3"/>
        </w:tc>
        <w:tc>
          <w:tcPr>
            <w:tcW w:w="3391" w:type="dxa"/>
          </w:tcPr>
          <w:p w14:paraId="7D97F5EE" w14:textId="77777777" w:rsidR="00C207C1" w:rsidRDefault="00C207C1" w:rsidP="007B0DE3">
            <w:r>
              <w:t>Relevance: YES</w:t>
            </w:r>
          </w:p>
          <w:p w14:paraId="49C2AA64" w14:textId="77777777" w:rsidR="00C207C1" w:rsidRDefault="00C207C1" w:rsidP="007B0DE3">
            <w:r>
              <w:t>Topic: New UNFCCC policy</w:t>
            </w:r>
          </w:p>
          <w:p w14:paraId="4C0FA3B5" w14:textId="77777777" w:rsidR="00C207C1" w:rsidRDefault="00C207C1" w:rsidP="007B0DE3">
            <w:r>
              <w:t>Unit: emissions</w:t>
            </w:r>
            <w:r>
              <w:br/>
              <w:t>Scale: Global, multinationa(developed)</w:t>
            </w:r>
          </w:p>
          <w:p w14:paraId="0F082761" w14:textId="77777777" w:rsidR="00C207C1" w:rsidRDefault="00C207C1" w:rsidP="007B0DE3">
            <w:r>
              <w:t>Time: distant future</w:t>
            </w:r>
          </w:p>
          <w:p w14:paraId="46DB78CC" w14:textId="77777777" w:rsidR="00C207C1" w:rsidRDefault="00C207C1" w:rsidP="007B0DE3">
            <w:r>
              <w:t>Principle: Prioritarianism</w:t>
            </w:r>
          </w:p>
          <w:p w14:paraId="6CB60BAA" w14:textId="77777777" w:rsidR="00C207C1" w:rsidRDefault="00C207C1" w:rsidP="007B0DE3">
            <w:r>
              <w:t xml:space="preserve">Motivation:  </w:t>
            </w:r>
          </w:p>
          <w:p w14:paraId="1EEA65A2" w14:textId="77777777" w:rsidR="00C207C1" w:rsidRDefault="00C207C1" w:rsidP="007B0DE3">
            <w:r>
              <w:t xml:space="preserve">For the benefit of all (utilitarian), referring  to efforts by all (egalitarian), distinction between developed and developing (Prioritarian). </w:t>
            </w:r>
            <w:r>
              <w:br/>
              <w:t>Not limitarian as not focussing on money.</w:t>
            </w:r>
          </w:p>
          <w:p w14:paraId="2149A87B" w14:textId="77777777" w:rsidR="00C207C1" w:rsidRDefault="00C207C1" w:rsidP="007B0DE3"/>
          <w:p w14:paraId="21D14C1B" w14:textId="77777777" w:rsidR="00C207C1" w:rsidRDefault="00C207C1" w:rsidP="00C207C1">
            <w:pPr>
              <w:pStyle w:val="ListParagraph"/>
              <w:numPr>
                <w:ilvl w:val="0"/>
                <w:numId w:val="2"/>
              </w:numPr>
            </w:pPr>
            <w:r>
              <w:t xml:space="preserve">Presents a value judgement about how global emission reductions should be redistributed, with developed countries bearing a greater burden. </w:t>
            </w:r>
          </w:p>
        </w:tc>
      </w:tr>
      <w:tr w:rsidR="00655AFE" w14:paraId="6E875229" w14:textId="77777777" w:rsidTr="009F6B34">
        <w:trPr>
          <w:trHeight w:val="291"/>
        </w:trPr>
        <w:tc>
          <w:tcPr>
            <w:tcW w:w="3114" w:type="dxa"/>
          </w:tcPr>
          <w:p w14:paraId="335F4C89" w14:textId="77777777" w:rsidR="00C207C1" w:rsidRDefault="00C207C1" w:rsidP="007B0DE3"/>
        </w:tc>
        <w:tc>
          <w:tcPr>
            <w:tcW w:w="3063" w:type="dxa"/>
          </w:tcPr>
          <w:p w14:paraId="6A080267" w14:textId="77777777" w:rsidR="00C207C1" w:rsidRDefault="00C207C1" w:rsidP="007B0DE3">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We will mobilize official development assistance, other official flows, and </w:t>
            </w:r>
            <w:r>
              <w:rPr>
                <w:rFonts w:ascii="Calibri" w:hAnsi="Calibri" w:cs="Calibri"/>
                <w:color w:val="000000"/>
              </w:rPr>
              <w:br/>
              <w:t>private finance in the field of mitigation and adaptation.</w:t>
            </w:r>
          </w:p>
          <w:p w14:paraId="50511311" w14:textId="77777777" w:rsidR="00C207C1" w:rsidRDefault="00C207C1" w:rsidP="007B0DE3">
            <w:pPr>
              <w:rPr>
                <w:rFonts w:ascii="Calibri" w:hAnsi="Calibri" w:cs="Calibri"/>
                <w:color w:val="000000"/>
              </w:rPr>
            </w:pPr>
          </w:p>
        </w:tc>
        <w:tc>
          <w:tcPr>
            <w:tcW w:w="3391" w:type="dxa"/>
          </w:tcPr>
          <w:p w14:paraId="5155515C" w14:textId="77777777" w:rsidR="00C207C1" w:rsidRDefault="00C207C1" w:rsidP="007B0DE3">
            <w:r>
              <w:t>Relevance: YES</w:t>
            </w:r>
          </w:p>
          <w:p w14:paraId="511F1CA0" w14:textId="77777777" w:rsidR="00C207C1" w:rsidRDefault="00C207C1" w:rsidP="007B0DE3">
            <w:r>
              <w:t>Topic: Mitigation, adaptation</w:t>
            </w:r>
          </w:p>
          <w:p w14:paraId="3199F6AD" w14:textId="77777777" w:rsidR="00C207C1" w:rsidRDefault="00C207C1" w:rsidP="007B0DE3">
            <w:r>
              <w:t xml:space="preserve">Unit: financial resources, </w:t>
            </w:r>
            <w:commentRangeStart w:id="0"/>
            <w:r>
              <w:t>other(assistance)</w:t>
            </w:r>
            <w:commentRangeEnd w:id="0"/>
            <w:r>
              <w:rPr>
                <w:rStyle w:val="CommentReference"/>
              </w:rPr>
              <w:commentReference w:id="0"/>
            </w:r>
            <w:r>
              <w:br/>
              <w:t>Scale: n.a.</w:t>
            </w:r>
          </w:p>
          <w:p w14:paraId="7A99086F" w14:textId="77777777" w:rsidR="00C207C1" w:rsidRDefault="00C207C1" w:rsidP="007B0DE3">
            <w:r>
              <w:t>Time: n.a.</w:t>
            </w:r>
          </w:p>
          <w:p w14:paraId="5BE5965D" w14:textId="77777777" w:rsidR="00C207C1" w:rsidRDefault="00C207C1" w:rsidP="007B0DE3">
            <w:r>
              <w:t>Principle: general normative statement</w:t>
            </w:r>
          </w:p>
          <w:p w14:paraId="11C65A5C" w14:textId="77777777" w:rsidR="00C207C1" w:rsidRDefault="00C207C1" w:rsidP="007B0DE3">
            <w:r>
              <w:t xml:space="preserve">Motivation:  </w:t>
            </w:r>
          </w:p>
          <w:p w14:paraId="01853678" w14:textId="77777777" w:rsidR="00C207C1" w:rsidRDefault="00C207C1" w:rsidP="007B0DE3">
            <w:r w:rsidRPr="00AD0F1A">
              <w:t>not applicable to a specific distribution, does imply value judgement on</w:t>
            </w:r>
            <w:r>
              <w:t xml:space="preserve"> redistribution of</w:t>
            </w:r>
            <w:r w:rsidRPr="00AD0F1A">
              <w:t xml:space="preserve"> resources</w:t>
            </w:r>
            <w:r>
              <w:t>.</w:t>
            </w:r>
          </w:p>
        </w:tc>
      </w:tr>
      <w:tr w:rsidR="00BC20A4" w14:paraId="00ED9BFD" w14:textId="77777777" w:rsidTr="009F6B34">
        <w:trPr>
          <w:trHeight w:val="291"/>
        </w:trPr>
        <w:tc>
          <w:tcPr>
            <w:tcW w:w="3114" w:type="dxa"/>
          </w:tcPr>
          <w:p w14:paraId="0A2D2571" w14:textId="23C323CA" w:rsidR="00BC20A4" w:rsidRDefault="00BC20A4" w:rsidP="007B0DE3">
            <w:r>
              <w:t>!</w:t>
            </w:r>
          </w:p>
        </w:tc>
        <w:tc>
          <w:tcPr>
            <w:tcW w:w="3063" w:type="dxa"/>
          </w:tcPr>
          <w:p w14:paraId="3685DD7A" w14:textId="77777777" w:rsidR="00BC20A4" w:rsidRDefault="00BC20A4" w:rsidP="00BC20A4">
            <w:pPr>
              <w:spacing w:after="0" w:line="240" w:lineRule="auto"/>
            </w:pPr>
            <w:r>
              <w:t xml:space="preserve">We will provide support to developing countries totaling 1.6 trillion yen, </w:t>
            </w:r>
          </w:p>
          <w:p w14:paraId="01021840" w14:textId="488E5D60" w:rsidR="00BC20A4" w:rsidRDefault="00BC20A4" w:rsidP="00BC20A4">
            <w:pPr>
              <w:rPr>
                <w:rFonts w:ascii="Calibri" w:hAnsi="Calibri" w:cs="Calibri"/>
                <w:color w:val="000000"/>
              </w:rPr>
            </w:pPr>
            <w:r>
              <w:t xml:space="preserve">about 16 billion US dollars, </w:t>
            </w:r>
            <w:r>
              <w:lastRenderedPageBreak/>
              <w:t>during the 3-year period from 201 3 to 201 5.</w:t>
            </w:r>
          </w:p>
        </w:tc>
        <w:tc>
          <w:tcPr>
            <w:tcW w:w="3391" w:type="dxa"/>
          </w:tcPr>
          <w:p w14:paraId="53F79E9D" w14:textId="77777777" w:rsidR="00BC20A4" w:rsidRDefault="00BC20A4" w:rsidP="00BC20A4">
            <w:r>
              <w:lastRenderedPageBreak/>
              <w:t>Relevance: YES</w:t>
            </w:r>
          </w:p>
          <w:p w14:paraId="5D8CC3F3" w14:textId="7D75ABD7" w:rsidR="00BC20A4" w:rsidRDefault="00BC20A4" w:rsidP="00BC20A4">
            <w:r>
              <w:t xml:space="preserve">Topic: </w:t>
            </w:r>
            <w:r>
              <w:t>policy target</w:t>
            </w:r>
          </w:p>
          <w:p w14:paraId="7C463616" w14:textId="48AF3D31" w:rsidR="00BC20A4" w:rsidRDefault="00BC20A4" w:rsidP="00BC20A4">
            <w:r>
              <w:t>Unit: fina</w:t>
            </w:r>
            <w:r>
              <w:t>n</w:t>
            </w:r>
            <w:r>
              <w:t xml:space="preserve">cial resources, </w:t>
            </w:r>
            <w:r>
              <w:br/>
              <w:t xml:space="preserve">Scale: </w:t>
            </w:r>
            <w:r>
              <w:t>global</w:t>
            </w:r>
          </w:p>
          <w:p w14:paraId="2C95F104" w14:textId="77777777" w:rsidR="00BC20A4" w:rsidRDefault="00BC20A4" w:rsidP="00BC20A4">
            <w:r>
              <w:lastRenderedPageBreak/>
              <w:t>Time: n.a.</w:t>
            </w:r>
          </w:p>
          <w:p w14:paraId="0F4BE638" w14:textId="3B25C828" w:rsidR="00BC20A4" w:rsidRDefault="00BC20A4" w:rsidP="00BC20A4">
            <w:r>
              <w:t xml:space="preserve">Principle: </w:t>
            </w:r>
            <w:r>
              <w:t>prioritarian</w:t>
            </w:r>
          </w:p>
          <w:p w14:paraId="762ADDC1" w14:textId="6DCBBBEC" w:rsidR="00BC20A4" w:rsidRDefault="00BC20A4" w:rsidP="00BC20A4">
            <w:r>
              <w:t>Motivation:</w:t>
            </w:r>
          </w:p>
          <w:p w14:paraId="48690B91" w14:textId="26571770" w:rsidR="00BC20A4" w:rsidRDefault="00BC20A4" w:rsidP="007B0DE3">
            <w:r>
              <w:t>Contains a value judgement about how resources should be distributed to address the global challenge of climate change.</w:t>
            </w:r>
            <w:r>
              <w:t xml:space="preserve"> </w:t>
            </w:r>
            <w:r w:rsidRPr="00BC20A4">
              <w:t>Prescribing judgement about distribution of financial support to developing countries.</w:t>
            </w:r>
          </w:p>
        </w:tc>
      </w:tr>
      <w:tr w:rsidR="00001A4D" w14:paraId="2D676017" w14:textId="77777777" w:rsidTr="009F6B34">
        <w:trPr>
          <w:trHeight w:val="291"/>
        </w:trPr>
        <w:tc>
          <w:tcPr>
            <w:tcW w:w="3114" w:type="dxa"/>
          </w:tcPr>
          <w:p w14:paraId="0B397B68" w14:textId="77777777" w:rsidR="00001A4D" w:rsidRDefault="00001A4D" w:rsidP="007B0DE3">
            <w:r>
              <w:lastRenderedPageBreak/>
              <w:t>COP19NAMIBIA</w:t>
            </w:r>
          </w:p>
          <w:p w14:paraId="05B62A14" w14:textId="373FED6E" w:rsidR="009B1C41" w:rsidRDefault="009B1C41" w:rsidP="007B0DE3">
            <w:r>
              <w:t>!</w:t>
            </w:r>
          </w:p>
        </w:tc>
        <w:tc>
          <w:tcPr>
            <w:tcW w:w="3063" w:type="dxa"/>
          </w:tcPr>
          <w:p w14:paraId="3878FFAF" w14:textId="321F2A59" w:rsidR="00001A4D" w:rsidRDefault="00001A4D" w:rsidP="007B0DE3">
            <w:pPr>
              <w:rPr>
                <w:rFonts w:ascii="Calibri" w:hAnsi="Calibri" w:cs="Calibri"/>
                <w:color w:val="000000"/>
              </w:rPr>
            </w:pPr>
            <w:r w:rsidRPr="00001A4D">
              <w:rPr>
                <w:rFonts w:ascii="Calibri" w:hAnsi="Calibri" w:cs="Calibri"/>
                <w:color w:val="000000"/>
              </w:rPr>
              <w:t>We look forward to constructively engage and contribute to the discussions and ensure that COP19 is a resounding success with balanced outcomes that would give hope to our aspirations in our Endeavour to address challenges posed by climate change.</w:t>
            </w:r>
          </w:p>
        </w:tc>
        <w:tc>
          <w:tcPr>
            <w:tcW w:w="3391" w:type="dxa"/>
          </w:tcPr>
          <w:p w14:paraId="4D18055E" w14:textId="77777777" w:rsidR="00001A4D" w:rsidRDefault="00C3468D" w:rsidP="007B0DE3">
            <w:r>
              <w:t>Relevance: yes</w:t>
            </w:r>
          </w:p>
          <w:p w14:paraId="023ECACF" w14:textId="77777777" w:rsidR="00C3468D" w:rsidRDefault="00C3468D" w:rsidP="007B0DE3">
            <w:r>
              <w:t>Topic: new UNFCCC policy</w:t>
            </w:r>
          </w:p>
          <w:p w14:paraId="2CD1242E" w14:textId="77777777" w:rsidR="00C3468D" w:rsidRDefault="00C3468D" w:rsidP="007B0DE3">
            <w:r>
              <w:t>Unit: measures</w:t>
            </w:r>
          </w:p>
          <w:p w14:paraId="2711BE9D" w14:textId="77777777" w:rsidR="00C3468D" w:rsidRDefault="00C3468D" w:rsidP="007B0DE3">
            <w:r>
              <w:t>Scale: global</w:t>
            </w:r>
          </w:p>
          <w:p w14:paraId="1C7F8FF1" w14:textId="77777777" w:rsidR="00C3468D" w:rsidRDefault="00C3468D" w:rsidP="007B0DE3">
            <w:r>
              <w:t>Time: present</w:t>
            </w:r>
          </w:p>
          <w:p w14:paraId="2FCC5C0A" w14:textId="77777777" w:rsidR="00C3468D" w:rsidRDefault="00C3468D" w:rsidP="007B0DE3">
            <w:r>
              <w:t>Principle: Egalitarian</w:t>
            </w:r>
          </w:p>
          <w:p w14:paraId="5E508F66" w14:textId="77777777" w:rsidR="00C3468D" w:rsidRDefault="00C3468D" w:rsidP="007B0DE3">
            <w:r>
              <w:t xml:space="preserve">Motivation: </w:t>
            </w:r>
            <w:r w:rsidRPr="00C3468D">
              <w:t>Value judgement of how outcomes should look, referring to balanced outcomes, thus egalitarian.</w:t>
            </w:r>
          </w:p>
          <w:p w14:paraId="5D79D37E" w14:textId="77777777" w:rsidR="009B1C41" w:rsidRDefault="009B1C41" w:rsidP="007B0DE3"/>
          <w:p w14:paraId="14F59BD1" w14:textId="3EC8F359" w:rsidR="009B1C41" w:rsidRPr="009B1C41" w:rsidRDefault="009B1C41" w:rsidP="007B0DE3">
            <w:pPr>
              <w:rPr>
                <w:i/>
                <w:iCs/>
              </w:rPr>
            </w:pPr>
            <w:r>
              <w:rPr>
                <w:i/>
                <w:iCs/>
              </w:rPr>
              <w:t>Could argue that it is normative</w:t>
            </w:r>
          </w:p>
        </w:tc>
      </w:tr>
      <w:tr w:rsidR="00C3468D" w14:paraId="3A7F63DC" w14:textId="77777777" w:rsidTr="009F6B34">
        <w:trPr>
          <w:trHeight w:val="291"/>
        </w:trPr>
        <w:tc>
          <w:tcPr>
            <w:tcW w:w="3114" w:type="dxa"/>
          </w:tcPr>
          <w:p w14:paraId="32EC4FDD" w14:textId="2A847056" w:rsidR="00C3468D" w:rsidRDefault="009B1C41" w:rsidP="007B0DE3">
            <w:r>
              <w:t>!</w:t>
            </w:r>
          </w:p>
        </w:tc>
        <w:tc>
          <w:tcPr>
            <w:tcW w:w="3063" w:type="dxa"/>
          </w:tcPr>
          <w:p w14:paraId="2EC08DC1" w14:textId="7D3980E4" w:rsidR="00C3468D" w:rsidRPr="00001A4D" w:rsidRDefault="00C3468D" w:rsidP="007B0DE3">
            <w:pPr>
              <w:rPr>
                <w:rFonts w:ascii="Calibri" w:hAnsi="Calibri" w:cs="Calibri"/>
                <w:color w:val="000000"/>
              </w:rPr>
            </w:pPr>
            <w:r w:rsidRPr="00C3468D">
              <w:rPr>
                <w:rFonts w:ascii="Calibri" w:hAnsi="Calibri" w:cs="Calibri"/>
                <w:color w:val="000000"/>
              </w:rPr>
              <w:t>It should not only enable us to discuss global environmental challenges our world faces, but more importantly, it should pave way to key decisions that would put climate change action at the fore-front of all developmental processes and giving hope to our future generations.</w:t>
            </w:r>
          </w:p>
        </w:tc>
        <w:tc>
          <w:tcPr>
            <w:tcW w:w="3391" w:type="dxa"/>
          </w:tcPr>
          <w:p w14:paraId="6B2E7AB9" w14:textId="77777777" w:rsidR="00C3468D" w:rsidRDefault="00C3468D" w:rsidP="00C3468D">
            <w:r>
              <w:t>Relevance: yes</w:t>
            </w:r>
          </w:p>
          <w:p w14:paraId="7126F454" w14:textId="77777777" w:rsidR="00C3468D" w:rsidRDefault="00C3468D" w:rsidP="00C3468D">
            <w:r>
              <w:t>Topic: new UNFCCC policy</w:t>
            </w:r>
          </w:p>
          <w:p w14:paraId="7E7834B8" w14:textId="77777777" w:rsidR="00C3468D" w:rsidRDefault="00C3468D" w:rsidP="00C3468D">
            <w:r>
              <w:t>Unit: measures</w:t>
            </w:r>
          </w:p>
          <w:p w14:paraId="648B80EF" w14:textId="77777777" w:rsidR="00C3468D" w:rsidRDefault="00C3468D" w:rsidP="00C3468D">
            <w:r>
              <w:t>Scale: global</w:t>
            </w:r>
          </w:p>
          <w:p w14:paraId="56DE4809" w14:textId="77777777" w:rsidR="00C3468D" w:rsidRDefault="00C3468D" w:rsidP="00C3468D">
            <w:r>
              <w:t>Time: present</w:t>
            </w:r>
          </w:p>
          <w:p w14:paraId="287E5ABC" w14:textId="417C6470" w:rsidR="00C3468D" w:rsidRDefault="00C3468D" w:rsidP="00C3468D">
            <w:r>
              <w:t xml:space="preserve">Principle: </w:t>
            </w:r>
            <w:r>
              <w:t>Utilitarian</w:t>
            </w:r>
          </w:p>
          <w:p w14:paraId="084EBCA1" w14:textId="77777777" w:rsidR="00C3468D" w:rsidRDefault="00C3468D" w:rsidP="00C3468D">
            <w:r>
              <w:t>Motivation:</w:t>
            </w:r>
            <w:r>
              <w:t xml:space="preserve"> </w:t>
            </w:r>
            <w:r w:rsidRPr="00C3468D">
              <w:t>value judgement about COP outcomes. Referring to global challenges and referring to the need to take on action for present and future generations.</w:t>
            </w:r>
          </w:p>
          <w:p w14:paraId="57153456" w14:textId="77777777" w:rsidR="009B1C41" w:rsidRDefault="009B1C41" w:rsidP="00C3468D"/>
          <w:p w14:paraId="2C0AEEFE" w14:textId="0DE07D33" w:rsidR="009B1C41" w:rsidRPr="009B1C41" w:rsidRDefault="009B1C41" w:rsidP="00C3468D">
            <w:pPr>
              <w:rPr>
                <w:i/>
                <w:iCs/>
              </w:rPr>
            </w:pPr>
            <w:r>
              <w:rPr>
                <w:i/>
                <w:iCs/>
              </w:rPr>
              <w:t>Could argue that this is normative</w:t>
            </w:r>
          </w:p>
        </w:tc>
      </w:tr>
      <w:tr w:rsidR="009B2E76" w14:paraId="4FF4C6D9" w14:textId="77777777" w:rsidTr="009F6B34">
        <w:trPr>
          <w:trHeight w:val="291"/>
        </w:trPr>
        <w:tc>
          <w:tcPr>
            <w:tcW w:w="3114" w:type="dxa"/>
          </w:tcPr>
          <w:p w14:paraId="428BF242" w14:textId="18C5C1A8" w:rsidR="009B2E76" w:rsidRDefault="009B1C41" w:rsidP="007B0DE3">
            <w:r>
              <w:t>!</w:t>
            </w:r>
          </w:p>
        </w:tc>
        <w:tc>
          <w:tcPr>
            <w:tcW w:w="3063" w:type="dxa"/>
          </w:tcPr>
          <w:p w14:paraId="6DC4F895" w14:textId="77777777" w:rsidR="009B2E76" w:rsidRDefault="009B2E76" w:rsidP="009B2E76">
            <w:pPr>
              <w:rPr>
                <w:rFonts w:ascii="Calibri" w:hAnsi="Calibri" w:cs="Calibri"/>
                <w:color w:val="000000"/>
              </w:rPr>
            </w:pPr>
            <w:r>
              <w:rPr>
                <w:rFonts w:ascii="Calibri" w:hAnsi="Calibri" w:cs="Calibri"/>
                <w:color w:val="000000"/>
              </w:rPr>
              <w:t>Global warming is a catastrophic problem that needs a global solution.</w:t>
            </w:r>
          </w:p>
          <w:p w14:paraId="0DD9AC04" w14:textId="77777777" w:rsidR="009B2E76" w:rsidRPr="00C3468D" w:rsidRDefault="009B2E76" w:rsidP="007B0DE3">
            <w:pPr>
              <w:rPr>
                <w:rFonts w:ascii="Calibri" w:hAnsi="Calibri" w:cs="Calibri"/>
                <w:color w:val="000000"/>
              </w:rPr>
            </w:pPr>
          </w:p>
        </w:tc>
        <w:tc>
          <w:tcPr>
            <w:tcW w:w="3391" w:type="dxa"/>
          </w:tcPr>
          <w:p w14:paraId="51709B6C" w14:textId="7E996DC0" w:rsidR="009B2E76" w:rsidRDefault="009B2E76" w:rsidP="00C3468D">
            <w:r>
              <w:t>Topic: General climate change</w:t>
            </w:r>
          </w:p>
          <w:p w14:paraId="68430D91" w14:textId="77777777" w:rsidR="009B2E76" w:rsidRDefault="009B2E76" w:rsidP="00C3468D">
            <w:r>
              <w:t>Unit: measures</w:t>
            </w:r>
          </w:p>
          <w:p w14:paraId="13B392D7" w14:textId="77777777" w:rsidR="009B2E76" w:rsidRDefault="009B2E76" w:rsidP="00C3468D">
            <w:r>
              <w:t>Scale: global</w:t>
            </w:r>
          </w:p>
          <w:p w14:paraId="05542DBD" w14:textId="77777777" w:rsidR="009B2E76" w:rsidRDefault="009B2E76" w:rsidP="00C3468D">
            <w:r>
              <w:t>Time: n.a.</w:t>
            </w:r>
          </w:p>
          <w:p w14:paraId="5CCC500B" w14:textId="7DA589CB" w:rsidR="009B2E76" w:rsidRDefault="009B2E76" w:rsidP="00C3468D">
            <w:r>
              <w:t>Principle: utilitarian</w:t>
            </w:r>
          </w:p>
          <w:p w14:paraId="7E31EFA7" w14:textId="77777777" w:rsidR="009B2E76" w:rsidRDefault="009B2E76" w:rsidP="00C3468D">
            <w:r>
              <w:t xml:space="preserve">Motivation: </w:t>
            </w:r>
            <w:r w:rsidRPr="009B2E76">
              <w:t>Value judgement on the need of a global solution in benefit of all.</w:t>
            </w:r>
          </w:p>
          <w:p w14:paraId="5D62562C" w14:textId="77777777" w:rsidR="009B1C41" w:rsidRDefault="009B1C41" w:rsidP="00C3468D"/>
          <w:p w14:paraId="72A8C75A" w14:textId="743B0F45" w:rsidR="009B1C41" w:rsidRPr="009B1C41" w:rsidRDefault="009B1C41" w:rsidP="00C3468D">
            <w:pPr>
              <w:rPr>
                <w:i/>
                <w:iCs/>
              </w:rPr>
            </w:pPr>
            <w:r>
              <w:rPr>
                <w:i/>
                <w:iCs/>
              </w:rPr>
              <w:t xml:space="preserve">Could also argue that this is normative and testable. </w:t>
            </w:r>
          </w:p>
        </w:tc>
      </w:tr>
      <w:tr w:rsidR="00E369C5" w14:paraId="2B1709E8" w14:textId="77777777" w:rsidTr="009F6B34">
        <w:trPr>
          <w:trHeight w:val="291"/>
        </w:trPr>
        <w:tc>
          <w:tcPr>
            <w:tcW w:w="3114" w:type="dxa"/>
          </w:tcPr>
          <w:p w14:paraId="094644C2" w14:textId="77777777" w:rsidR="00E369C5" w:rsidRDefault="00E369C5" w:rsidP="007B0DE3"/>
        </w:tc>
        <w:tc>
          <w:tcPr>
            <w:tcW w:w="3063" w:type="dxa"/>
          </w:tcPr>
          <w:p w14:paraId="178668FE" w14:textId="77777777" w:rsidR="00E369C5" w:rsidRDefault="00E369C5" w:rsidP="00E369C5">
            <w:pPr>
              <w:rPr>
                <w:rFonts w:ascii="Calibri" w:hAnsi="Calibri" w:cs="Calibri"/>
                <w:color w:val="000000"/>
              </w:rPr>
            </w:pPr>
            <w:r>
              <w:rPr>
                <w:rFonts w:ascii="Calibri" w:hAnsi="Calibri" w:cs="Calibri"/>
                <w:color w:val="000000"/>
              </w:rPr>
              <w:t>In this view, we urge developed country parties to respect and adhere to the principles and provisions of the UNFCCC.</w:t>
            </w:r>
          </w:p>
          <w:p w14:paraId="67C87588" w14:textId="77777777" w:rsidR="00E369C5" w:rsidRDefault="00E369C5" w:rsidP="00E369C5">
            <w:pPr>
              <w:rPr>
                <w:rFonts w:ascii="Calibri" w:hAnsi="Calibri" w:cs="Calibri"/>
                <w:color w:val="000000"/>
              </w:rPr>
            </w:pPr>
          </w:p>
        </w:tc>
        <w:tc>
          <w:tcPr>
            <w:tcW w:w="3391" w:type="dxa"/>
          </w:tcPr>
          <w:p w14:paraId="5AD376BD" w14:textId="77777777" w:rsidR="00E369C5" w:rsidRDefault="00E369C5" w:rsidP="00C3468D">
            <w:r>
              <w:t>Topic: UNFCCC agreements and principles</w:t>
            </w:r>
          </w:p>
          <w:p w14:paraId="121CBECE" w14:textId="77777777" w:rsidR="00E369C5" w:rsidRDefault="00E369C5" w:rsidP="00C3468D">
            <w:r>
              <w:t>Unit: measures</w:t>
            </w:r>
          </w:p>
          <w:p w14:paraId="048AB832" w14:textId="77777777" w:rsidR="00E369C5" w:rsidRDefault="00E369C5" w:rsidP="00C3468D">
            <w:r>
              <w:t>Scale: multinational(developed countries)</w:t>
            </w:r>
          </w:p>
          <w:p w14:paraId="65ADC9DD" w14:textId="77777777" w:rsidR="00E369C5" w:rsidRDefault="00E369C5" w:rsidP="00C3468D">
            <w:r>
              <w:lastRenderedPageBreak/>
              <w:t>Time: n.a.</w:t>
            </w:r>
          </w:p>
          <w:p w14:paraId="2BB0E00E" w14:textId="2AAA8132" w:rsidR="00E369C5" w:rsidRDefault="00E369C5" w:rsidP="00C3468D">
            <w:r>
              <w:t>Principle: Prioritarian</w:t>
            </w:r>
          </w:p>
          <w:p w14:paraId="1051BEF2" w14:textId="5E28CF6B" w:rsidR="00E369C5" w:rsidRDefault="00E369C5" w:rsidP="00C3468D">
            <w:r>
              <w:t xml:space="preserve">Motivation: </w:t>
            </w:r>
            <w:r w:rsidRPr="00E369C5">
              <w:t>Prescribing the need to follow principles of the UNFCCC, explicitly urging developed countries, making it prioritarian.</w:t>
            </w:r>
          </w:p>
        </w:tc>
      </w:tr>
      <w:tr w:rsidR="00BC20A4" w14:paraId="602A75A0" w14:textId="77777777" w:rsidTr="009F6B34">
        <w:trPr>
          <w:trHeight w:val="291"/>
        </w:trPr>
        <w:tc>
          <w:tcPr>
            <w:tcW w:w="3114" w:type="dxa"/>
          </w:tcPr>
          <w:p w14:paraId="7C6A116D" w14:textId="1908759E" w:rsidR="00BC20A4" w:rsidRDefault="00BC20A4" w:rsidP="00BC20A4">
            <w:r>
              <w:lastRenderedPageBreak/>
              <w:t>!</w:t>
            </w:r>
          </w:p>
        </w:tc>
        <w:tc>
          <w:tcPr>
            <w:tcW w:w="3063" w:type="dxa"/>
          </w:tcPr>
          <w:p w14:paraId="0FAE570E" w14:textId="77777777" w:rsidR="00BC20A4" w:rsidRDefault="00BC20A4" w:rsidP="00BC20A4">
            <w:pPr>
              <w:rPr>
                <w:rFonts w:ascii="Calibri" w:hAnsi="Calibri" w:cs="Calibri"/>
                <w:color w:val="000000"/>
              </w:rPr>
            </w:pPr>
            <w:r>
              <w:rPr>
                <w:rFonts w:ascii="Calibri" w:hAnsi="Calibri" w:cs="Calibri"/>
                <w:color w:val="000000"/>
              </w:rPr>
              <w:t>We also call on Annex-1 Parties to the Convention to avoid procrastination and urgently implement the commitments made so far, in line scientific findings of the IPCC.</w:t>
            </w:r>
          </w:p>
          <w:p w14:paraId="0C2B8E6B" w14:textId="77777777" w:rsidR="00BC20A4" w:rsidRDefault="00BC20A4" w:rsidP="00BC20A4">
            <w:pPr>
              <w:rPr>
                <w:rFonts w:ascii="Calibri" w:hAnsi="Calibri" w:cs="Calibri"/>
                <w:color w:val="000000"/>
              </w:rPr>
            </w:pPr>
          </w:p>
        </w:tc>
        <w:tc>
          <w:tcPr>
            <w:tcW w:w="3391" w:type="dxa"/>
          </w:tcPr>
          <w:p w14:paraId="70B2458E" w14:textId="77777777" w:rsidR="00BC20A4" w:rsidRDefault="00BC20A4" w:rsidP="00BC20A4">
            <w:r>
              <w:t>Topic: UNFCCC agreements and principles</w:t>
            </w:r>
          </w:p>
          <w:p w14:paraId="022357D1" w14:textId="77777777" w:rsidR="00BC20A4" w:rsidRDefault="00BC20A4" w:rsidP="00BC20A4">
            <w:r>
              <w:t>Unit: measures</w:t>
            </w:r>
          </w:p>
          <w:p w14:paraId="20ECB0E3" w14:textId="43D78396" w:rsidR="00BC20A4" w:rsidRDefault="00BC20A4" w:rsidP="00BC20A4">
            <w:r>
              <w:t>Scale: multinational(</w:t>
            </w:r>
            <w:r>
              <w:t>Annex-1 countries)</w:t>
            </w:r>
          </w:p>
          <w:p w14:paraId="334AC4A4" w14:textId="77777777" w:rsidR="00BC20A4" w:rsidRDefault="00BC20A4" w:rsidP="00BC20A4">
            <w:r>
              <w:t>Time: n.a.</w:t>
            </w:r>
          </w:p>
          <w:p w14:paraId="56669FB1" w14:textId="13B9FE02" w:rsidR="00BC20A4" w:rsidRDefault="00BC20A4" w:rsidP="00BC20A4">
            <w:r>
              <w:t xml:space="preserve">Principle: </w:t>
            </w:r>
            <w:r>
              <w:t>General normative statement</w:t>
            </w:r>
          </w:p>
          <w:p w14:paraId="7E03503F" w14:textId="7EF2C3FA" w:rsidR="00BC20A4" w:rsidRDefault="00BC20A4" w:rsidP="00BC20A4">
            <w:r>
              <w:t xml:space="preserve">Motivation: </w:t>
            </w:r>
            <w:r w:rsidRPr="00BC20A4">
              <w:t>Advocating for action of annex-1 parties. No specific distribution preferred, only specifying urgency.</w:t>
            </w:r>
          </w:p>
        </w:tc>
      </w:tr>
      <w:tr w:rsidR="004B470C" w14:paraId="49226E4B" w14:textId="77777777" w:rsidTr="009F6B34">
        <w:trPr>
          <w:trHeight w:val="291"/>
        </w:trPr>
        <w:tc>
          <w:tcPr>
            <w:tcW w:w="3114" w:type="dxa"/>
          </w:tcPr>
          <w:p w14:paraId="5F6655F1" w14:textId="3AA9E9EA" w:rsidR="004B470C" w:rsidRDefault="004B470C" w:rsidP="00BC20A4">
            <w:r>
              <w:t>!</w:t>
            </w:r>
          </w:p>
        </w:tc>
        <w:tc>
          <w:tcPr>
            <w:tcW w:w="3063" w:type="dxa"/>
          </w:tcPr>
          <w:p w14:paraId="752516A2" w14:textId="77777777" w:rsidR="004B470C" w:rsidRDefault="004B470C" w:rsidP="004B470C">
            <w:pPr>
              <w:rPr>
                <w:rFonts w:ascii="Calibri" w:hAnsi="Calibri" w:cs="Calibri"/>
                <w:color w:val="000000"/>
              </w:rPr>
            </w:pPr>
            <w:r>
              <w:rPr>
                <w:rFonts w:ascii="Calibri" w:hAnsi="Calibri" w:cs="Calibri"/>
                <w:color w:val="000000"/>
              </w:rPr>
              <w:t>This Platform should not be misinterpreted to fit the interests of some.</w:t>
            </w:r>
          </w:p>
          <w:p w14:paraId="73FBDC23" w14:textId="77777777" w:rsidR="004B470C" w:rsidRDefault="004B470C" w:rsidP="00BC20A4">
            <w:pPr>
              <w:rPr>
                <w:rFonts w:ascii="Calibri" w:hAnsi="Calibri" w:cs="Calibri"/>
                <w:color w:val="000000"/>
              </w:rPr>
            </w:pPr>
          </w:p>
        </w:tc>
        <w:tc>
          <w:tcPr>
            <w:tcW w:w="3391" w:type="dxa"/>
          </w:tcPr>
          <w:p w14:paraId="4125A649" w14:textId="3528B4B9" w:rsidR="004B470C" w:rsidRDefault="004B470C" w:rsidP="004B470C">
            <w:r>
              <w:t>Relevance: yes</w:t>
            </w:r>
          </w:p>
          <w:p w14:paraId="079EABE1" w14:textId="7FE64D05" w:rsidR="004B470C" w:rsidRDefault="004B470C" w:rsidP="004B470C">
            <w:r>
              <w:t>Topic: UNFCCC agreements and principles</w:t>
            </w:r>
          </w:p>
          <w:p w14:paraId="6D348E08" w14:textId="197BBA61" w:rsidR="004B470C" w:rsidRDefault="004B470C" w:rsidP="004B470C">
            <w:r>
              <w:t xml:space="preserve">Unit: </w:t>
            </w:r>
            <w:r>
              <w:t>n.a.</w:t>
            </w:r>
          </w:p>
          <w:p w14:paraId="1439CB0F" w14:textId="0C22CA14" w:rsidR="004B470C" w:rsidRDefault="004B470C" w:rsidP="004B470C">
            <w:r>
              <w:t xml:space="preserve">Scale: </w:t>
            </w:r>
            <w:r>
              <w:t>n.a.</w:t>
            </w:r>
          </w:p>
          <w:p w14:paraId="082FC58F" w14:textId="77777777" w:rsidR="004B470C" w:rsidRDefault="004B470C" w:rsidP="004B470C">
            <w:r>
              <w:t>Time: n.a.</w:t>
            </w:r>
          </w:p>
          <w:p w14:paraId="2BBAC0E3" w14:textId="77777777" w:rsidR="004B470C" w:rsidRDefault="004B470C" w:rsidP="004B470C">
            <w:r>
              <w:t>Principle: General normative statement</w:t>
            </w:r>
          </w:p>
          <w:p w14:paraId="1F417B49" w14:textId="77777777" w:rsidR="004B470C" w:rsidRDefault="004B470C" w:rsidP="004B470C">
            <w:r>
              <w:t>Motivation:</w:t>
            </w:r>
            <w:r>
              <w:t xml:space="preserve"> Does not present a link to a specific distribution or reasoning as to why this should not be done. </w:t>
            </w:r>
          </w:p>
          <w:p w14:paraId="64B24BDD" w14:textId="77777777" w:rsidR="004B470C" w:rsidRDefault="004B470C" w:rsidP="004B470C">
            <w:pPr>
              <w:rPr>
                <w:i/>
                <w:iCs/>
              </w:rPr>
            </w:pPr>
            <w:r>
              <w:rPr>
                <w:i/>
                <w:iCs/>
              </w:rPr>
              <w:t>Could be interpreted as egalitarian</w:t>
            </w:r>
          </w:p>
          <w:p w14:paraId="2039168A" w14:textId="0E2A503C" w:rsidR="00F614D7" w:rsidRPr="004B470C" w:rsidRDefault="00F614D7" w:rsidP="004B470C">
            <w:pPr>
              <w:rPr>
                <w:i/>
                <w:iCs/>
              </w:rPr>
            </w:pPr>
            <w:r>
              <w:rPr>
                <w:i/>
                <w:iCs/>
              </w:rPr>
              <w:t>Could be interpreted as not relevant in the context of normative in the context of distributive justice (current label)</w:t>
            </w:r>
          </w:p>
        </w:tc>
      </w:tr>
      <w:tr w:rsidR="004B470C" w14:paraId="122793D3" w14:textId="77777777" w:rsidTr="009F6B34">
        <w:trPr>
          <w:trHeight w:val="291"/>
        </w:trPr>
        <w:tc>
          <w:tcPr>
            <w:tcW w:w="3114" w:type="dxa"/>
          </w:tcPr>
          <w:p w14:paraId="038483F2" w14:textId="77777777" w:rsidR="004B470C" w:rsidRDefault="004B470C" w:rsidP="00BC20A4"/>
        </w:tc>
        <w:tc>
          <w:tcPr>
            <w:tcW w:w="3063" w:type="dxa"/>
          </w:tcPr>
          <w:p w14:paraId="5B8572B4" w14:textId="77777777" w:rsidR="004B470C" w:rsidRDefault="004B470C" w:rsidP="004B470C">
            <w:pPr>
              <w:rPr>
                <w:rFonts w:ascii="Calibri" w:hAnsi="Calibri" w:cs="Calibri"/>
                <w:color w:val="000000"/>
              </w:rPr>
            </w:pPr>
            <w:r>
              <w:rPr>
                <w:rFonts w:ascii="Calibri" w:hAnsi="Calibri" w:cs="Calibri"/>
                <w:color w:val="000000"/>
              </w:rPr>
              <w:t>In our opinion, the new legally binding instrument should take into account the principles and provisions of the UNFCCC particularly the historical responsibility, right to development of developing countries equitable share of atmospheric space and respective capabilities.</w:t>
            </w:r>
          </w:p>
          <w:p w14:paraId="0DC68481" w14:textId="77777777" w:rsidR="004B470C" w:rsidRDefault="004B470C" w:rsidP="004B470C">
            <w:pPr>
              <w:rPr>
                <w:rFonts w:ascii="Calibri" w:hAnsi="Calibri" w:cs="Calibri"/>
                <w:color w:val="000000"/>
              </w:rPr>
            </w:pPr>
          </w:p>
        </w:tc>
        <w:tc>
          <w:tcPr>
            <w:tcW w:w="3391" w:type="dxa"/>
          </w:tcPr>
          <w:p w14:paraId="2EB3F2DA" w14:textId="77777777" w:rsidR="004B470C" w:rsidRDefault="004B470C" w:rsidP="004B470C">
            <w:r>
              <w:t>Relevance: yes</w:t>
            </w:r>
          </w:p>
          <w:p w14:paraId="487870C2" w14:textId="6B904596" w:rsidR="004B470C" w:rsidRDefault="004B470C" w:rsidP="004B470C">
            <w:r>
              <w:t>Topic: UNFCCC agreements and principles</w:t>
            </w:r>
            <w:r>
              <w:t>, new UNFCCC policy</w:t>
            </w:r>
          </w:p>
          <w:p w14:paraId="4F8A9AF7" w14:textId="42174A31" w:rsidR="004B470C" w:rsidRDefault="004B470C" w:rsidP="004B470C">
            <w:r>
              <w:t xml:space="preserve">Unit: </w:t>
            </w:r>
            <w:r>
              <w:t>measures</w:t>
            </w:r>
          </w:p>
          <w:p w14:paraId="1367E36E" w14:textId="6ABF71DB" w:rsidR="004B470C" w:rsidRDefault="004B470C" w:rsidP="004B470C">
            <w:r>
              <w:t>Scale:</w:t>
            </w:r>
            <w:r>
              <w:t>global</w:t>
            </w:r>
          </w:p>
          <w:p w14:paraId="138CA371" w14:textId="77777777" w:rsidR="004B470C" w:rsidRDefault="004B470C" w:rsidP="004B470C">
            <w:r>
              <w:t>Time: n.a.</w:t>
            </w:r>
          </w:p>
          <w:p w14:paraId="1566ED89" w14:textId="09789F89" w:rsidR="004B470C" w:rsidRDefault="004B470C" w:rsidP="004B470C">
            <w:r>
              <w:t xml:space="preserve">Principle: </w:t>
            </w:r>
            <w:r>
              <w:t>egalitarian</w:t>
            </w:r>
          </w:p>
          <w:p w14:paraId="38FFC526" w14:textId="77777777" w:rsidR="004B470C" w:rsidRDefault="004B470C" w:rsidP="004B470C">
            <w:r>
              <w:t xml:space="preserve">Motivation: </w:t>
            </w:r>
            <w:r w:rsidRPr="004B470C">
              <w:t>Prescribing the need to follow principles of the UNFCCC, explicitly referring to equitable shares and respective capabilities.</w:t>
            </w:r>
          </w:p>
          <w:p w14:paraId="401A6AE2" w14:textId="77777777" w:rsidR="004B470C" w:rsidRDefault="004B470C" w:rsidP="004B470C"/>
          <w:p w14:paraId="13D5F513" w14:textId="334C9B30" w:rsidR="004B470C" w:rsidRPr="004B470C" w:rsidRDefault="004B470C" w:rsidP="004B470C">
            <w:pPr>
              <w:rPr>
                <w:i/>
                <w:iCs/>
              </w:rPr>
            </w:pPr>
            <w:r>
              <w:rPr>
                <w:i/>
                <w:iCs/>
              </w:rPr>
              <w:t xml:space="preserve">Could in the context of this </w:t>
            </w:r>
            <w:r>
              <w:rPr>
                <w:i/>
                <w:iCs/>
              </w:rPr>
              <w:lastRenderedPageBreak/>
              <w:t>country also be prioritarian</w:t>
            </w:r>
          </w:p>
        </w:tc>
      </w:tr>
      <w:tr w:rsidR="009C7037" w14:paraId="28D2B9E9" w14:textId="77777777" w:rsidTr="009F6B34">
        <w:trPr>
          <w:trHeight w:val="291"/>
        </w:trPr>
        <w:tc>
          <w:tcPr>
            <w:tcW w:w="3114" w:type="dxa"/>
          </w:tcPr>
          <w:p w14:paraId="752A25BA" w14:textId="3732E208" w:rsidR="009C7037" w:rsidRDefault="009C7037" w:rsidP="009C7037">
            <w:r>
              <w:lastRenderedPageBreak/>
              <w:t>!</w:t>
            </w:r>
          </w:p>
        </w:tc>
        <w:tc>
          <w:tcPr>
            <w:tcW w:w="3063" w:type="dxa"/>
          </w:tcPr>
          <w:p w14:paraId="55F051BE" w14:textId="77777777" w:rsidR="009C7037" w:rsidRDefault="009C7037" w:rsidP="009C7037">
            <w:pPr>
              <w:rPr>
                <w:rFonts w:ascii="Calibri" w:hAnsi="Calibri" w:cs="Calibri"/>
                <w:color w:val="000000"/>
              </w:rPr>
            </w:pPr>
            <w:r>
              <w:rPr>
                <w:rFonts w:ascii="Calibri" w:hAnsi="Calibri" w:cs="Calibri"/>
                <w:color w:val="000000"/>
              </w:rPr>
              <w:t>Namibia believes that in order to achieve a comprehensive new agreement under the Durban Platform, we need a science-based approach to disentangle and unfold conceptual and statistical aspects underpinning issues related to historical responsibility, equity and respective capability.</w:t>
            </w:r>
          </w:p>
          <w:p w14:paraId="6CF65558" w14:textId="77777777" w:rsidR="009C7037" w:rsidRDefault="009C7037" w:rsidP="009C7037">
            <w:pPr>
              <w:rPr>
                <w:rFonts w:ascii="Calibri" w:hAnsi="Calibri" w:cs="Calibri"/>
                <w:color w:val="000000"/>
              </w:rPr>
            </w:pPr>
          </w:p>
        </w:tc>
        <w:tc>
          <w:tcPr>
            <w:tcW w:w="3391" w:type="dxa"/>
          </w:tcPr>
          <w:p w14:paraId="672E2A8E" w14:textId="77777777" w:rsidR="009C7037" w:rsidRDefault="009C7037" w:rsidP="009C7037">
            <w:r>
              <w:t>Relevance: yes</w:t>
            </w:r>
          </w:p>
          <w:p w14:paraId="712378A1" w14:textId="347D39A9" w:rsidR="009C7037" w:rsidRDefault="009C7037" w:rsidP="009C7037">
            <w:r>
              <w:t>Topic: new UNFCCC policy</w:t>
            </w:r>
          </w:p>
          <w:p w14:paraId="78D799AB" w14:textId="77777777" w:rsidR="009C7037" w:rsidRDefault="009C7037" w:rsidP="009C7037">
            <w:r>
              <w:t>Unit: measures</w:t>
            </w:r>
          </w:p>
          <w:p w14:paraId="022F2598" w14:textId="4319E049" w:rsidR="009C7037" w:rsidRDefault="009C7037" w:rsidP="009C7037">
            <w:r>
              <w:t>Scale:</w:t>
            </w:r>
            <w:r>
              <w:t xml:space="preserve"> n.a.</w:t>
            </w:r>
          </w:p>
          <w:p w14:paraId="65C1DE0E" w14:textId="77777777" w:rsidR="009C7037" w:rsidRDefault="009C7037" w:rsidP="009C7037">
            <w:r>
              <w:t>Time: n.a.</w:t>
            </w:r>
          </w:p>
          <w:p w14:paraId="388FE6E8" w14:textId="77777777" w:rsidR="009C7037" w:rsidRDefault="009C7037" w:rsidP="009C7037">
            <w:r>
              <w:t xml:space="preserve">Principle: </w:t>
            </w:r>
            <w:r>
              <w:t>general normative statement</w:t>
            </w:r>
          </w:p>
          <w:p w14:paraId="1A015979" w14:textId="0F4BFD77" w:rsidR="009C7037" w:rsidRDefault="009C7037" w:rsidP="009C7037">
            <w:r>
              <w:t xml:space="preserve">Motivation: </w:t>
            </w:r>
            <w:r w:rsidRPr="009C7037">
              <w:t>Prescribing a specifc approach to developing new policy. No specific distribution preferred.</w:t>
            </w:r>
          </w:p>
          <w:p w14:paraId="1267F731" w14:textId="77777777" w:rsidR="009C7037" w:rsidRDefault="009C7037" w:rsidP="009C7037"/>
          <w:p w14:paraId="4134FCCA" w14:textId="0C9B1982" w:rsidR="009C7037" w:rsidRPr="009C7037" w:rsidRDefault="009C7037" w:rsidP="009C7037">
            <w:pPr>
              <w:rPr>
                <w:i/>
                <w:iCs/>
              </w:rPr>
            </w:pPr>
            <w:r>
              <w:rPr>
                <w:i/>
                <w:iCs/>
              </w:rPr>
              <w:t>Specific naming of issues could be referred to egalitarain</w:t>
            </w:r>
          </w:p>
        </w:tc>
      </w:tr>
      <w:tr w:rsidR="009C7037" w14:paraId="2FAB9417" w14:textId="77777777" w:rsidTr="009F6B34">
        <w:trPr>
          <w:trHeight w:val="291"/>
        </w:trPr>
        <w:tc>
          <w:tcPr>
            <w:tcW w:w="3114" w:type="dxa"/>
          </w:tcPr>
          <w:p w14:paraId="338D0C2A" w14:textId="47D00797" w:rsidR="009C7037" w:rsidRDefault="00A00A38" w:rsidP="009C7037">
            <w:r>
              <w:t>!</w:t>
            </w:r>
          </w:p>
        </w:tc>
        <w:tc>
          <w:tcPr>
            <w:tcW w:w="3063" w:type="dxa"/>
          </w:tcPr>
          <w:p w14:paraId="1BC4AA0F" w14:textId="77777777" w:rsidR="009C7037" w:rsidRDefault="009C7037" w:rsidP="009C7037">
            <w:pPr>
              <w:rPr>
                <w:rFonts w:ascii="Calibri" w:hAnsi="Calibri" w:cs="Calibri"/>
                <w:color w:val="000000"/>
              </w:rPr>
            </w:pPr>
            <w:r>
              <w:rPr>
                <w:rFonts w:ascii="Calibri" w:hAnsi="Calibri" w:cs="Calibri"/>
                <w:color w:val="000000"/>
              </w:rPr>
              <w:t>Therefore, it is the hope of the citizens of the world that 19 years down the line, we should have better addressed the challenges and well equipped ourselves to better deal with climate change.</w:t>
            </w:r>
          </w:p>
          <w:p w14:paraId="45186F90" w14:textId="77777777" w:rsidR="009C7037" w:rsidRDefault="009C7037" w:rsidP="009C7037">
            <w:pPr>
              <w:rPr>
                <w:rFonts w:ascii="Calibri" w:hAnsi="Calibri" w:cs="Calibri"/>
                <w:color w:val="000000"/>
              </w:rPr>
            </w:pPr>
          </w:p>
        </w:tc>
        <w:tc>
          <w:tcPr>
            <w:tcW w:w="3391" w:type="dxa"/>
          </w:tcPr>
          <w:p w14:paraId="282B5F21" w14:textId="77777777" w:rsidR="009C7037" w:rsidRDefault="009C7037" w:rsidP="009C7037">
            <w:r>
              <w:t>Relevance: yes</w:t>
            </w:r>
          </w:p>
          <w:p w14:paraId="22ED3B20" w14:textId="2F567C41" w:rsidR="009C7037" w:rsidRDefault="009C7037" w:rsidP="009C7037">
            <w:r>
              <w:t>Topic: new UNFCCC policy</w:t>
            </w:r>
            <w:r>
              <w:t>, mitigation, adaptation</w:t>
            </w:r>
          </w:p>
          <w:p w14:paraId="0201EEB4" w14:textId="77777777" w:rsidR="009C7037" w:rsidRDefault="009C7037" w:rsidP="009C7037">
            <w:r>
              <w:t>Unit: measures</w:t>
            </w:r>
          </w:p>
          <w:p w14:paraId="1F2F2C16" w14:textId="0089CC44" w:rsidR="009C7037" w:rsidRDefault="009C7037" w:rsidP="009C7037">
            <w:r>
              <w:t xml:space="preserve">Scale: </w:t>
            </w:r>
            <w:r>
              <w:t>global</w:t>
            </w:r>
          </w:p>
          <w:p w14:paraId="6FBB006A" w14:textId="6AE9E7E1" w:rsidR="009C7037" w:rsidRDefault="009C7037" w:rsidP="009C7037">
            <w:r>
              <w:t xml:space="preserve">Time: </w:t>
            </w:r>
            <w:r>
              <w:t>nearby future</w:t>
            </w:r>
          </w:p>
          <w:p w14:paraId="52E452F0" w14:textId="77777777" w:rsidR="009C7037" w:rsidRDefault="009C7037" w:rsidP="009C7037">
            <w:r>
              <w:t xml:space="preserve">Principle: </w:t>
            </w:r>
            <w:r>
              <w:t>general normative statement</w:t>
            </w:r>
          </w:p>
          <w:p w14:paraId="557CCC04" w14:textId="0EBA20BF" w:rsidR="009C7037" w:rsidRPr="009C7037" w:rsidRDefault="009C7037" w:rsidP="009C7037">
            <w:pPr>
              <w:rPr>
                <w:i/>
                <w:iCs/>
              </w:rPr>
            </w:pPr>
            <w:r>
              <w:t xml:space="preserve">Motivation: </w:t>
            </w:r>
            <w:r w:rsidRPr="009C7037">
              <w:t>Expressing value judgement about what should be achieved: better addressing challenges and equipment. No mention of how.</w:t>
            </w:r>
            <w:r>
              <w:br/>
            </w:r>
            <w:r>
              <w:br/>
            </w:r>
            <w:r>
              <w:rPr>
                <w:i/>
                <w:iCs/>
              </w:rPr>
              <w:t xml:space="preserve">Could be argued to be utilitarian; focus on the benefit of all. </w:t>
            </w:r>
          </w:p>
        </w:tc>
      </w:tr>
      <w:tr w:rsidR="00664C0D" w14:paraId="198FA389" w14:textId="77777777" w:rsidTr="009F6B34">
        <w:trPr>
          <w:trHeight w:val="291"/>
        </w:trPr>
        <w:tc>
          <w:tcPr>
            <w:tcW w:w="3114" w:type="dxa"/>
          </w:tcPr>
          <w:p w14:paraId="0C3B81E1" w14:textId="77777777" w:rsidR="00664C0D" w:rsidRDefault="00664C0D" w:rsidP="009C7037"/>
        </w:tc>
        <w:tc>
          <w:tcPr>
            <w:tcW w:w="3063" w:type="dxa"/>
          </w:tcPr>
          <w:p w14:paraId="0356EAF0" w14:textId="77777777" w:rsidR="00664C0D" w:rsidRDefault="00664C0D" w:rsidP="00664C0D">
            <w:pPr>
              <w:rPr>
                <w:rFonts w:ascii="Calibri" w:hAnsi="Calibri" w:cs="Calibri"/>
                <w:color w:val="000000"/>
              </w:rPr>
            </w:pPr>
            <w:r>
              <w:rPr>
                <w:rFonts w:ascii="Calibri" w:hAnsi="Calibri" w:cs="Calibri"/>
                <w:color w:val="000000"/>
              </w:rPr>
              <w:t>We need to move forward and effectively implement our UNFCCC’s decisions.</w:t>
            </w:r>
          </w:p>
          <w:p w14:paraId="61F2504F" w14:textId="77777777" w:rsidR="00664C0D" w:rsidRDefault="00664C0D" w:rsidP="009C7037">
            <w:pPr>
              <w:rPr>
                <w:rFonts w:ascii="Calibri" w:hAnsi="Calibri" w:cs="Calibri"/>
                <w:color w:val="000000"/>
              </w:rPr>
            </w:pPr>
          </w:p>
        </w:tc>
        <w:tc>
          <w:tcPr>
            <w:tcW w:w="3391" w:type="dxa"/>
          </w:tcPr>
          <w:p w14:paraId="3F4F897E" w14:textId="77777777" w:rsidR="00664C0D" w:rsidRDefault="00664C0D" w:rsidP="00664C0D">
            <w:r>
              <w:t>Relevance: yes</w:t>
            </w:r>
          </w:p>
          <w:p w14:paraId="695A8EFF" w14:textId="14D130E2" w:rsidR="00664C0D" w:rsidRDefault="00664C0D" w:rsidP="00664C0D">
            <w:r>
              <w:t xml:space="preserve">Topic: </w:t>
            </w:r>
            <w:r>
              <w:t>UNFCCC agreements and principles, other(implementation)</w:t>
            </w:r>
          </w:p>
          <w:p w14:paraId="522CBFE0" w14:textId="77777777" w:rsidR="00664C0D" w:rsidRDefault="00664C0D" w:rsidP="00664C0D">
            <w:r>
              <w:t>Unit: measures</w:t>
            </w:r>
          </w:p>
          <w:p w14:paraId="19C9DC27" w14:textId="77777777" w:rsidR="00664C0D" w:rsidRDefault="00664C0D" w:rsidP="00664C0D">
            <w:r>
              <w:t>Scale: global</w:t>
            </w:r>
          </w:p>
          <w:p w14:paraId="700F8D98" w14:textId="77777777" w:rsidR="00664C0D" w:rsidRDefault="00664C0D" w:rsidP="00664C0D">
            <w:r>
              <w:t>Time: nearby future</w:t>
            </w:r>
          </w:p>
          <w:p w14:paraId="1FB800B9" w14:textId="77777777" w:rsidR="00664C0D" w:rsidRDefault="00664C0D" w:rsidP="00664C0D">
            <w:r>
              <w:t>Principle: general normative statement</w:t>
            </w:r>
          </w:p>
          <w:p w14:paraId="27FFC0AE" w14:textId="4A16A772" w:rsidR="00664C0D" w:rsidRDefault="00664C0D" w:rsidP="00664C0D">
            <w:r>
              <w:t xml:space="preserve">Motivation: </w:t>
            </w:r>
            <w:r>
              <w:t xml:space="preserve"> </w:t>
            </w:r>
            <w:r w:rsidRPr="00664C0D">
              <w:t>Prescribing the urge to implementation, no specific mention of the distribution</w:t>
            </w:r>
          </w:p>
        </w:tc>
      </w:tr>
      <w:tr w:rsidR="009B1C41" w14:paraId="00FA4F3D" w14:textId="77777777" w:rsidTr="009F6B34">
        <w:trPr>
          <w:trHeight w:val="291"/>
        </w:trPr>
        <w:tc>
          <w:tcPr>
            <w:tcW w:w="3114" w:type="dxa"/>
          </w:tcPr>
          <w:p w14:paraId="44D82644" w14:textId="59529DE1" w:rsidR="009B1C41" w:rsidRDefault="00A00A38" w:rsidP="009C7037">
            <w:r>
              <w:t>COP19SIERRALEONE</w:t>
            </w:r>
          </w:p>
        </w:tc>
        <w:tc>
          <w:tcPr>
            <w:tcW w:w="3063" w:type="dxa"/>
          </w:tcPr>
          <w:p w14:paraId="25079706" w14:textId="77777777" w:rsidR="00A00A38" w:rsidRDefault="00A00A38" w:rsidP="00A00A38">
            <w:pPr>
              <w:rPr>
                <w:rFonts w:ascii="Calibri" w:hAnsi="Calibri" w:cs="Calibri"/>
                <w:color w:val="000000"/>
              </w:rPr>
            </w:pPr>
            <w:r>
              <w:rPr>
                <w:rFonts w:ascii="Calibri" w:hAnsi="Calibri" w:cs="Calibri"/>
                <w:color w:val="000000"/>
              </w:rPr>
              <w:t xml:space="preserve">Mr. President, Sierra Leone submits that adaptation must assume a prominent place on the climate agenda with a balance view to necessary mitigation actions, if we are to overcome poverty and achieve the Millennium Development </w:t>
            </w:r>
            <w:r>
              <w:rPr>
                <w:rFonts w:ascii="Calibri" w:hAnsi="Calibri" w:cs="Calibri"/>
                <w:color w:val="000000"/>
              </w:rPr>
              <w:lastRenderedPageBreak/>
              <w:t>Goals.</w:t>
            </w:r>
          </w:p>
          <w:p w14:paraId="3340E1FC" w14:textId="77777777" w:rsidR="009B1C41" w:rsidRDefault="009B1C41" w:rsidP="00664C0D">
            <w:pPr>
              <w:rPr>
                <w:rFonts w:ascii="Calibri" w:hAnsi="Calibri" w:cs="Calibri"/>
                <w:color w:val="000000"/>
              </w:rPr>
            </w:pPr>
          </w:p>
        </w:tc>
        <w:tc>
          <w:tcPr>
            <w:tcW w:w="3391" w:type="dxa"/>
          </w:tcPr>
          <w:p w14:paraId="4DAB7A5D" w14:textId="77777777" w:rsidR="00A00A38" w:rsidRDefault="00A00A38" w:rsidP="00A00A38">
            <w:r>
              <w:lastRenderedPageBreak/>
              <w:t>Relevance: yes</w:t>
            </w:r>
          </w:p>
          <w:p w14:paraId="46821016" w14:textId="3DD0FBFB" w:rsidR="00A00A38" w:rsidRDefault="00A00A38" w:rsidP="00A00A38">
            <w:r>
              <w:t>Topic</w:t>
            </w:r>
            <w:r w:rsidR="00492820">
              <w:t xml:space="preserve">: </w:t>
            </w:r>
            <w:r w:rsidRPr="00A00A38">
              <w:t>adaptation, mitigation, other(Millenium Development Goals)</w:t>
            </w:r>
          </w:p>
          <w:p w14:paraId="06AFEEB8" w14:textId="77777777" w:rsidR="00A00A38" w:rsidRDefault="00A00A38" w:rsidP="00A00A38">
            <w:r>
              <w:t>Unit: measures</w:t>
            </w:r>
          </w:p>
          <w:p w14:paraId="2665AA57" w14:textId="77777777" w:rsidR="00A00A38" w:rsidRDefault="00A00A38" w:rsidP="00A00A38">
            <w:r>
              <w:t>Scale: global</w:t>
            </w:r>
          </w:p>
          <w:p w14:paraId="25448680" w14:textId="0B40E754" w:rsidR="00A00A38" w:rsidRDefault="00A00A38" w:rsidP="00A00A38">
            <w:r>
              <w:t>Time:</w:t>
            </w:r>
            <w:r>
              <w:t xml:space="preserve"> n.a.</w:t>
            </w:r>
          </w:p>
          <w:p w14:paraId="50E8AD7F" w14:textId="20DE71C7" w:rsidR="00A00A38" w:rsidRDefault="00A00A38" w:rsidP="00A00A38">
            <w:r>
              <w:t xml:space="preserve">Principle: </w:t>
            </w:r>
            <w:commentRangeStart w:id="1"/>
            <w:r>
              <w:t>sufficientarian</w:t>
            </w:r>
            <w:commentRangeEnd w:id="1"/>
            <w:r w:rsidR="00492820">
              <w:rPr>
                <w:rStyle w:val="CommentReference"/>
              </w:rPr>
              <w:commentReference w:id="1"/>
            </w:r>
          </w:p>
          <w:p w14:paraId="5B2A4DDF" w14:textId="2A8DFD0E" w:rsidR="009B1C41" w:rsidRDefault="00A00A38" w:rsidP="00A00A38">
            <w:r>
              <w:lastRenderedPageBreak/>
              <w:t xml:space="preserve">Motivation:  </w:t>
            </w:r>
            <w:r>
              <w:t xml:space="preserve">explicitly referring to the reason for prescribing a balanced view of mitigation and adaptation </w:t>
            </w:r>
            <w:r w:rsidR="00492820">
              <w:t xml:space="preserve">to have the world reach sufficient targets. </w:t>
            </w:r>
          </w:p>
        </w:tc>
      </w:tr>
      <w:tr w:rsidR="00492820" w14:paraId="3F804734" w14:textId="77777777" w:rsidTr="009F6B34">
        <w:trPr>
          <w:trHeight w:val="291"/>
        </w:trPr>
        <w:tc>
          <w:tcPr>
            <w:tcW w:w="3114" w:type="dxa"/>
          </w:tcPr>
          <w:p w14:paraId="2775E4EE" w14:textId="64F711A6" w:rsidR="00492820" w:rsidRDefault="00492820" w:rsidP="009C7037">
            <w:r>
              <w:lastRenderedPageBreak/>
              <w:t>!</w:t>
            </w:r>
            <w:r w:rsidR="00973DCF">
              <w:t>!!</w:t>
            </w:r>
          </w:p>
        </w:tc>
        <w:tc>
          <w:tcPr>
            <w:tcW w:w="3063" w:type="dxa"/>
          </w:tcPr>
          <w:p w14:paraId="1F2D9551" w14:textId="0206061C" w:rsidR="00492820" w:rsidRPr="00492820" w:rsidRDefault="00492820" w:rsidP="00492820">
            <w:pPr>
              <w:rPr>
                <w:rFonts w:ascii="Calibri" w:hAnsi="Calibri" w:cs="Calibri"/>
                <w:i/>
                <w:iCs/>
                <w:color w:val="000000"/>
              </w:rPr>
            </w:pPr>
            <w:r>
              <w:rPr>
                <w:rFonts w:ascii="Calibri" w:hAnsi="Calibri" w:cs="Calibri"/>
                <w:i/>
                <w:iCs/>
                <w:color w:val="000000"/>
              </w:rPr>
              <w:t>Asking for commitments to funding promises</w:t>
            </w:r>
          </w:p>
          <w:p w14:paraId="18E5F385" w14:textId="735857CF" w:rsidR="00492820" w:rsidRDefault="00492820" w:rsidP="00492820">
            <w:pPr>
              <w:rPr>
                <w:rFonts w:ascii="Calibri" w:hAnsi="Calibri" w:cs="Calibri"/>
                <w:color w:val="000000"/>
              </w:rPr>
            </w:pPr>
            <w:r>
              <w:rPr>
                <w:rFonts w:ascii="Calibri" w:hAnsi="Calibri" w:cs="Calibri"/>
                <w:color w:val="000000"/>
              </w:rPr>
              <w:t>In view of the above, my delegation joins the LDCs to ask for clarity in terms of financial sources and pledges to the Green Climate Fund.</w:t>
            </w:r>
          </w:p>
          <w:p w14:paraId="70DC591F" w14:textId="77777777" w:rsidR="00492820" w:rsidRDefault="00492820" w:rsidP="00A00A38">
            <w:pPr>
              <w:rPr>
                <w:rFonts w:ascii="Calibri" w:hAnsi="Calibri" w:cs="Calibri"/>
                <w:color w:val="000000"/>
              </w:rPr>
            </w:pPr>
          </w:p>
        </w:tc>
        <w:tc>
          <w:tcPr>
            <w:tcW w:w="3391" w:type="dxa"/>
          </w:tcPr>
          <w:p w14:paraId="32D2B0D1" w14:textId="2BA79D28" w:rsidR="00492820" w:rsidRDefault="00492820" w:rsidP="00492820">
            <w:r w:rsidRPr="00973DCF">
              <w:t xml:space="preserve">Relevance: </w:t>
            </w:r>
            <w:r w:rsidR="00973DCF" w:rsidRPr="00973DCF">
              <w:t>NO</w:t>
            </w:r>
          </w:p>
          <w:p w14:paraId="6FFD3051" w14:textId="0E42E0B5" w:rsidR="00973DCF" w:rsidRPr="00973DCF" w:rsidRDefault="00973DCF" w:rsidP="00492820">
            <w:r>
              <w:t xml:space="preserve">Statement of a fact on a stance, no specific value judgement. </w:t>
            </w:r>
          </w:p>
          <w:p w14:paraId="57D60A28" w14:textId="77777777" w:rsidR="00492820" w:rsidRPr="00973DCF" w:rsidRDefault="00492820" w:rsidP="00492820">
            <w:pPr>
              <w:rPr>
                <w:i/>
                <w:iCs/>
              </w:rPr>
            </w:pPr>
            <w:r w:rsidRPr="00973DCF">
              <w:rPr>
                <w:i/>
                <w:iCs/>
              </w:rPr>
              <w:t>Topic: adaptation, mitigation, other(Millenium Development Goals)</w:t>
            </w:r>
          </w:p>
          <w:p w14:paraId="49507E44" w14:textId="35B7CB71" w:rsidR="00492820" w:rsidRPr="00973DCF" w:rsidRDefault="00492820" w:rsidP="00492820">
            <w:pPr>
              <w:rPr>
                <w:i/>
                <w:iCs/>
              </w:rPr>
            </w:pPr>
            <w:r w:rsidRPr="00973DCF">
              <w:rPr>
                <w:i/>
                <w:iCs/>
              </w:rPr>
              <w:t>Unit:</w:t>
            </w:r>
            <w:r w:rsidRPr="00973DCF">
              <w:rPr>
                <w:i/>
                <w:iCs/>
              </w:rPr>
              <w:t xml:space="preserve"> financial resources</w:t>
            </w:r>
          </w:p>
          <w:p w14:paraId="3008D976" w14:textId="19D4331B" w:rsidR="00492820" w:rsidRPr="00973DCF" w:rsidRDefault="00492820" w:rsidP="00492820">
            <w:pPr>
              <w:rPr>
                <w:i/>
                <w:iCs/>
              </w:rPr>
            </w:pPr>
            <w:r w:rsidRPr="00973DCF">
              <w:rPr>
                <w:i/>
                <w:iCs/>
              </w:rPr>
              <w:t xml:space="preserve">Scale: </w:t>
            </w:r>
            <w:r w:rsidRPr="00973DCF">
              <w:rPr>
                <w:i/>
                <w:iCs/>
              </w:rPr>
              <w:t>n.a.</w:t>
            </w:r>
          </w:p>
          <w:p w14:paraId="5E8B46C7" w14:textId="77777777" w:rsidR="00492820" w:rsidRPr="00973DCF" w:rsidRDefault="00492820" w:rsidP="00492820">
            <w:pPr>
              <w:rPr>
                <w:i/>
                <w:iCs/>
              </w:rPr>
            </w:pPr>
            <w:r w:rsidRPr="00973DCF">
              <w:rPr>
                <w:i/>
                <w:iCs/>
              </w:rPr>
              <w:t>Time: n.a.</w:t>
            </w:r>
          </w:p>
          <w:p w14:paraId="20272200" w14:textId="551F5EBC" w:rsidR="00492820" w:rsidRPr="00973DCF" w:rsidRDefault="00492820" w:rsidP="00492820">
            <w:pPr>
              <w:rPr>
                <w:i/>
                <w:iCs/>
              </w:rPr>
            </w:pPr>
            <w:r w:rsidRPr="00973DCF">
              <w:rPr>
                <w:i/>
                <w:iCs/>
              </w:rPr>
              <w:t>Principle:</w:t>
            </w:r>
            <w:r w:rsidR="00BE0E37" w:rsidRPr="00973DCF">
              <w:rPr>
                <w:i/>
                <w:iCs/>
              </w:rPr>
              <w:t xml:space="preserve"> Prioritarian</w:t>
            </w:r>
          </w:p>
          <w:p w14:paraId="35E60C09" w14:textId="32DCA129" w:rsidR="00BE0E37" w:rsidRPr="00973DCF" w:rsidRDefault="00BE0E37" w:rsidP="00492820">
            <w:pPr>
              <w:rPr>
                <w:i/>
                <w:iCs/>
              </w:rPr>
            </w:pPr>
            <w:r w:rsidRPr="00973DCF">
              <w:rPr>
                <w:i/>
                <w:iCs/>
              </w:rPr>
              <w:t xml:space="preserve">Motivation: </w:t>
            </w:r>
            <w:r w:rsidRPr="00973DCF">
              <w:rPr>
                <w:i/>
                <w:iCs/>
              </w:rPr>
              <w:t>Value judgement about the need for clarity  with regards to the climate fund. Indirectly referring to prioritarian principle</w:t>
            </w:r>
          </w:p>
          <w:p w14:paraId="5053F239" w14:textId="77777777" w:rsidR="00492820" w:rsidRPr="00973DCF" w:rsidRDefault="00492820" w:rsidP="00A00A38">
            <w:pPr>
              <w:rPr>
                <w:i/>
                <w:iCs/>
              </w:rPr>
            </w:pPr>
          </w:p>
        </w:tc>
      </w:tr>
      <w:tr w:rsidR="00BE0E37" w14:paraId="0E01EE97" w14:textId="77777777" w:rsidTr="009F6B34">
        <w:trPr>
          <w:trHeight w:val="291"/>
        </w:trPr>
        <w:tc>
          <w:tcPr>
            <w:tcW w:w="3114" w:type="dxa"/>
          </w:tcPr>
          <w:p w14:paraId="3A2B6362" w14:textId="7B2AD1E5" w:rsidR="00BE0E37" w:rsidRDefault="00BE0E37" w:rsidP="009C7037">
            <w:r>
              <w:t>!</w:t>
            </w:r>
          </w:p>
        </w:tc>
        <w:tc>
          <w:tcPr>
            <w:tcW w:w="3063" w:type="dxa"/>
          </w:tcPr>
          <w:p w14:paraId="7B25641F" w14:textId="77777777" w:rsidR="00BE0E37" w:rsidRDefault="00BE0E37" w:rsidP="00BE0E37">
            <w:pPr>
              <w:rPr>
                <w:rFonts w:ascii="Calibri" w:hAnsi="Calibri" w:cs="Calibri"/>
                <w:color w:val="000000"/>
              </w:rPr>
            </w:pPr>
            <w:r>
              <w:rPr>
                <w:rFonts w:ascii="Calibri" w:hAnsi="Calibri" w:cs="Calibri"/>
                <w:color w:val="000000"/>
              </w:rPr>
              <w:t>Mr. President, my delegation welcomes the further efforts of COP to ensure that parties mainstream gender-related consideration into National policies and programs, provide capacity building and greater participation of women in all climate change issues especially women in developing countries.</w:t>
            </w:r>
          </w:p>
          <w:p w14:paraId="2D906D43" w14:textId="77777777" w:rsidR="00BE0E37" w:rsidRDefault="00BE0E37" w:rsidP="00492820">
            <w:pPr>
              <w:rPr>
                <w:rFonts w:ascii="Calibri" w:hAnsi="Calibri" w:cs="Calibri"/>
                <w:i/>
                <w:iCs/>
                <w:color w:val="000000"/>
              </w:rPr>
            </w:pPr>
          </w:p>
        </w:tc>
        <w:tc>
          <w:tcPr>
            <w:tcW w:w="3391" w:type="dxa"/>
          </w:tcPr>
          <w:p w14:paraId="24D3A52C" w14:textId="0BF9C300" w:rsidR="005B0E13" w:rsidRDefault="005B0E13" w:rsidP="005B0E13">
            <w:r>
              <w:t>R</w:t>
            </w:r>
            <w:r>
              <w:t>elevance: yes</w:t>
            </w:r>
          </w:p>
          <w:p w14:paraId="66745BB4" w14:textId="20FB0408" w:rsidR="005B0E13" w:rsidRDefault="005B0E13" w:rsidP="005B0E13">
            <w:r>
              <w:t xml:space="preserve">Topic: </w:t>
            </w:r>
            <w:r>
              <w:t>other(participation of woman)</w:t>
            </w:r>
          </w:p>
          <w:p w14:paraId="18EEF69D" w14:textId="7A0E54DC" w:rsidR="005B0E13" w:rsidRDefault="005B0E13" w:rsidP="005B0E13">
            <w:r>
              <w:t xml:space="preserve">Unit: </w:t>
            </w:r>
            <w:r>
              <w:t>n.a.</w:t>
            </w:r>
          </w:p>
          <w:p w14:paraId="22779FEE" w14:textId="20652BC3" w:rsidR="005B0E13" w:rsidRDefault="005B0E13" w:rsidP="005B0E13">
            <w:r>
              <w:t xml:space="preserve">Scale: </w:t>
            </w:r>
            <w:r>
              <w:t>global</w:t>
            </w:r>
          </w:p>
          <w:p w14:paraId="623F3E75" w14:textId="77777777" w:rsidR="005B0E13" w:rsidRDefault="005B0E13" w:rsidP="005B0E13">
            <w:r>
              <w:t>Time: n.a.</w:t>
            </w:r>
          </w:p>
          <w:p w14:paraId="2F4BF5E8" w14:textId="107F0A6D" w:rsidR="005B0E13" w:rsidRDefault="005B0E13" w:rsidP="005B0E13">
            <w:r>
              <w:t xml:space="preserve">Principle: </w:t>
            </w:r>
            <w:r>
              <w:t>egalitarian</w:t>
            </w:r>
          </w:p>
          <w:p w14:paraId="18BC61D5" w14:textId="50E35EFF" w:rsidR="00BE0E37" w:rsidRDefault="005B0E13" w:rsidP="00492820">
            <w:r>
              <w:t xml:space="preserve">Motivation: </w:t>
            </w:r>
            <w:r w:rsidRPr="005B0E13">
              <w:t xml:space="preserve">Contains the value judgement and prescription of including women in new policies. Presenting an egalitarian view. </w:t>
            </w:r>
          </w:p>
        </w:tc>
      </w:tr>
      <w:tr w:rsidR="00E95524" w14:paraId="64DDE21F" w14:textId="77777777" w:rsidTr="009F6B34">
        <w:trPr>
          <w:trHeight w:val="291"/>
        </w:trPr>
        <w:tc>
          <w:tcPr>
            <w:tcW w:w="3114" w:type="dxa"/>
          </w:tcPr>
          <w:p w14:paraId="3A7DCA9D" w14:textId="77777777" w:rsidR="00E95524" w:rsidRDefault="00E95524" w:rsidP="00E95524">
            <w:r>
              <w:t>COP19TIMORLESTE</w:t>
            </w:r>
          </w:p>
          <w:p w14:paraId="6A44C391" w14:textId="06D2C307" w:rsidR="00E95524" w:rsidRDefault="00E95524" w:rsidP="00E95524">
            <w:r>
              <w:t>!</w:t>
            </w:r>
          </w:p>
        </w:tc>
        <w:tc>
          <w:tcPr>
            <w:tcW w:w="3063" w:type="dxa"/>
          </w:tcPr>
          <w:p w14:paraId="6B0F8523" w14:textId="4415AF84" w:rsidR="00E95524" w:rsidRDefault="00E95524" w:rsidP="00E95524">
            <w:pPr>
              <w:rPr>
                <w:rFonts w:ascii="Calibri" w:hAnsi="Calibri" w:cs="Calibri"/>
                <w:color w:val="000000"/>
              </w:rPr>
            </w:pPr>
            <w:r>
              <w:rPr>
                <w:rFonts w:ascii="Calibri" w:hAnsi="Calibri" w:cs="Calibri"/>
                <w:color w:val="000000"/>
              </w:rPr>
              <w:t>We believe that, Nationally Appropriate Mitigation Actions (NAMAs) will fully operationalized with strong supports provided by the Annex I countries under the non market mechanism one.</w:t>
            </w:r>
          </w:p>
        </w:tc>
        <w:tc>
          <w:tcPr>
            <w:tcW w:w="3391" w:type="dxa"/>
          </w:tcPr>
          <w:p w14:paraId="19CAE843" w14:textId="77777777" w:rsidR="00E95524" w:rsidRDefault="00E95524" w:rsidP="00E95524">
            <w:r>
              <w:t>Relevance: yes</w:t>
            </w:r>
          </w:p>
          <w:p w14:paraId="183D07EB" w14:textId="715CF8D2" w:rsidR="00E95524" w:rsidRDefault="00E95524" w:rsidP="00E95524">
            <w:r>
              <w:t>Topic: other(</w:t>
            </w:r>
            <w:r>
              <w:t>implementation), other(support)</w:t>
            </w:r>
          </w:p>
          <w:p w14:paraId="786570F9" w14:textId="77777777" w:rsidR="00E95524" w:rsidRDefault="00E95524" w:rsidP="00E95524">
            <w:r>
              <w:t>Unit: n.a.</w:t>
            </w:r>
          </w:p>
          <w:p w14:paraId="66ABFFE8" w14:textId="77777777" w:rsidR="00E95524" w:rsidRDefault="00E95524" w:rsidP="00E95524">
            <w:r>
              <w:t>Scale: global</w:t>
            </w:r>
          </w:p>
          <w:p w14:paraId="6F85666F" w14:textId="77777777" w:rsidR="00E95524" w:rsidRDefault="00E95524" w:rsidP="00E95524">
            <w:r>
              <w:t>Time: n.a.</w:t>
            </w:r>
          </w:p>
          <w:p w14:paraId="6BB79387" w14:textId="77777777" w:rsidR="00E95524" w:rsidRDefault="00E95524" w:rsidP="00E95524">
            <w:r>
              <w:t>Principle: egalitarian</w:t>
            </w:r>
          </w:p>
          <w:p w14:paraId="4D738C65" w14:textId="16DE7792" w:rsidR="00E95524" w:rsidRDefault="00E95524" w:rsidP="00E95524">
            <w:r>
              <w:t xml:space="preserve">Motivation: </w:t>
            </w:r>
            <w:r>
              <w:t>Expressing a judgement about the implementation</w:t>
            </w:r>
            <w:r w:rsidRPr="005B0E13">
              <w:t xml:space="preserve"> </w:t>
            </w:r>
            <w:r>
              <w:t>which only be sufficient with support of Annex 1</w:t>
            </w:r>
          </w:p>
        </w:tc>
      </w:tr>
      <w:tr w:rsidR="00F96973" w14:paraId="151DF81A" w14:textId="77777777" w:rsidTr="009F6B34">
        <w:trPr>
          <w:trHeight w:val="291"/>
        </w:trPr>
        <w:tc>
          <w:tcPr>
            <w:tcW w:w="3114" w:type="dxa"/>
          </w:tcPr>
          <w:p w14:paraId="55D4D633" w14:textId="4EAE2C6C" w:rsidR="00F96973" w:rsidRDefault="00F96973" w:rsidP="00E95524">
            <w:r>
              <w:t>!</w:t>
            </w:r>
          </w:p>
        </w:tc>
        <w:tc>
          <w:tcPr>
            <w:tcW w:w="3063" w:type="dxa"/>
          </w:tcPr>
          <w:p w14:paraId="2D088E08" w14:textId="77777777" w:rsidR="00F96973" w:rsidRDefault="00F96973" w:rsidP="00F96973">
            <w:pPr>
              <w:rPr>
                <w:rFonts w:ascii="Calibri" w:hAnsi="Calibri" w:cs="Calibri"/>
                <w:color w:val="000000"/>
              </w:rPr>
            </w:pPr>
            <w:r>
              <w:rPr>
                <w:rFonts w:ascii="Calibri" w:hAnsi="Calibri" w:cs="Calibri"/>
                <w:color w:val="000000"/>
              </w:rPr>
              <w:t>We urge parties to take decisions on simplification</w:t>
            </w:r>
            <w:r>
              <w:rPr>
                <w:rFonts w:ascii="Calibri" w:hAnsi="Calibri" w:cs="Calibri"/>
                <w:color w:val="000000"/>
              </w:rPr>
              <w:br/>
              <w:t>of mechanism and procedures for both CDM and accessing climate finance by</w:t>
            </w:r>
            <w:r>
              <w:rPr>
                <w:rFonts w:ascii="Calibri" w:hAnsi="Calibri" w:cs="Calibri"/>
                <w:color w:val="000000"/>
              </w:rPr>
              <w:br/>
              <w:t xml:space="preserve">developing country parties with recognizing of the country </w:t>
            </w:r>
            <w:r>
              <w:rPr>
                <w:rFonts w:ascii="Calibri" w:hAnsi="Calibri" w:cs="Calibri"/>
                <w:color w:val="000000"/>
              </w:rPr>
              <w:lastRenderedPageBreak/>
              <w:t>ownership, direct access and</w:t>
            </w:r>
            <w:r>
              <w:rPr>
                <w:rFonts w:ascii="Calibri" w:hAnsi="Calibri" w:cs="Calibri"/>
                <w:color w:val="000000"/>
              </w:rPr>
              <w:br/>
              <w:t>transparency principles.</w:t>
            </w:r>
          </w:p>
          <w:p w14:paraId="612A3B64" w14:textId="77777777" w:rsidR="00F96973" w:rsidRDefault="00F96973" w:rsidP="00E95524">
            <w:pPr>
              <w:rPr>
                <w:rFonts w:ascii="Calibri" w:hAnsi="Calibri" w:cs="Calibri"/>
                <w:color w:val="000000"/>
              </w:rPr>
            </w:pPr>
          </w:p>
        </w:tc>
        <w:tc>
          <w:tcPr>
            <w:tcW w:w="3391" w:type="dxa"/>
          </w:tcPr>
          <w:p w14:paraId="0343A1BA" w14:textId="77777777" w:rsidR="00F96973" w:rsidRDefault="00F96973" w:rsidP="00F96973">
            <w:r>
              <w:lastRenderedPageBreak/>
              <w:t>Relevance: yes</w:t>
            </w:r>
          </w:p>
          <w:p w14:paraId="54A01B22" w14:textId="0E3BD3FF" w:rsidR="00F96973" w:rsidRDefault="00F96973" w:rsidP="00F96973">
            <w:r>
              <w:t xml:space="preserve">Topic: </w:t>
            </w:r>
            <w:r>
              <w:t>UNFCCC agreements and principles</w:t>
            </w:r>
          </w:p>
          <w:p w14:paraId="1D3DDAE5" w14:textId="787D9908" w:rsidR="00F96973" w:rsidRDefault="00F96973" w:rsidP="00F96973">
            <w:r>
              <w:t>Unit</w:t>
            </w:r>
            <w:r>
              <w:t>: measures, financial resources</w:t>
            </w:r>
          </w:p>
          <w:p w14:paraId="6903511D" w14:textId="77777777" w:rsidR="00F96973" w:rsidRDefault="00F96973" w:rsidP="00F96973">
            <w:r>
              <w:t>Scale: global</w:t>
            </w:r>
          </w:p>
          <w:p w14:paraId="3F4BC224" w14:textId="77777777" w:rsidR="00F96973" w:rsidRDefault="00F96973" w:rsidP="00F96973">
            <w:r>
              <w:t>Time: n.a.</w:t>
            </w:r>
          </w:p>
          <w:p w14:paraId="5863BB8A" w14:textId="4371D577" w:rsidR="00F96973" w:rsidRDefault="00F96973" w:rsidP="00F96973">
            <w:r>
              <w:lastRenderedPageBreak/>
              <w:t xml:space="preserve">Principle: </w:t>
            </w:r>
            <w:r w:rsidR="00E90409">
              <w:t>prioritarian</w:t>
            </w:r>
          </w:p>
          <w:p w14:paraId="2C355581" w14:textId="288807E6" w:rsidR="00F96973" w:rsidRDefault="00F96973" w:rsidP="00F96973">
            <w:r>
              <w:t>Motivation:</w:t>
            </w:r>
            <w:r w:rsidR="00D54BB2">
              <w:t xml:space="preserve"> </w:t>
            </w:r>
            <w:r w:rsidR="00D54BB2" w:rsidRPr="00D54BB2">
              <w:t>Value judgement on the need to simplify measures and improving the situation of the worst off.</w:t>
            </w:r>
            <w:r w:rsidR="00D54BB2">
              <w:t xml:space="preserve"> </w:t>
            </w:r>
          </w:p>
        </w:tc>
      </w:tr>
      <w:tr w:rsidR="00E90409" w14:paraId="43E4C6B4" w14:textId="77777777" w:rsidTr="009F6B34">
        <w:trPr>
          <w:trHeight w:val="291"/>
        </w:trPr>
        <w:tc>
          <w:tcPr>
            <w:tcW w:w="3114" w:type="dxa"/>
          </w:tcPr>
          <w:p w14:paraId="6DEEB250" w14:textId="1FEB32E7" w:rsidR="00E90409" w:rsidRDefault="00E90409" w:rsidP="00E90409">
            <w:r>
              <w:lastRenderedPageBreak/>
              <w:t>Very clear description of prioritarian</w:t>
            </w:r>
          </w:p>
        </w:tc>
        <w:tc>
          <w:tcPr>
            <w:tcW w:w="3063" w:type="dxa"/>
          </w:tcPr>
          <w:p w14:paraId="272AD5CB" w14:textId="77777777" w:rsidR="00E90409" w:rsidRDefault="00E90409" w:rsidP="00E90409">
            <w:pPr>
              <w:rPr>
                <w:rFonts w:ascii="Calibri" w:hAnsi="Calibri" w:cs="Calibri"/>
                <w:color w:val="000000"/>
              </w:rPr>
            </w:pPr>
            <w:r>
              <w:rPr>
                <w:rFonts w:ascii="Calibri" w:hAnsi="Calibri" w:cs="Calibri"/>
                <w:color w:val="000000"/>
              </w:rPr>
              <w:t>In this regard, developed country parties should take the lead, including finance,</w:t>
            </w:r>
            <w:r>
              <w:rPr>
                <w:rFonts w:ascii="Calibri" w:hAnsi="Calibri" w:cs="Calibri"/>
                <w:color w:val="000000"/>
              </w:rPr>
              <w:br/>
              <w:t>technology and capacity building for developing countries to address adaptation</w:t>
            </w:r>
            <w:r>
              <w:rPr>
                <w:rFonts w:ascii="Calibri" w:hAnsi="Calibri" w:cs="Calibri"/>
                <w:color w:val="000000"/>
              </w:rPr>
              <w:br/>
              <w:t>measures.</w:t>
            </w:r>
          </w:p>
          <w:p w14:paraId="793B9B46" w14:textId="77777777" w:rsidR="00E90409" w:rsidRDefault="00E90409" w:rsidP="00E90409">
            <w:pPr>
              <w:rPr>
                <w:rFonts w:ascii="Calibri" w:hAnsi="Calibri" w:cs="Calibri"/>
                <w:color w:val="000000"/>
              </w:rPr>
            </w:pPr>
          </w:p>
        </w:tc>
        <w:tc>
          <w:tcPr>
            <w:tcW w:w="3391" w:type="dxa"/>
          </w:tcPr>
          <w:p w14:paraId="74566FC1" w14:textId="77777777" w:rsidR="00E90409" w:rsidRDefault="00E90409" w:rsidP="00E90409">
            <w:r>
              <w:t>Relevance: yes</w:t>
            </w:r>
          </w:p>
          <w:p w14:paraId="330A3221" w14:textId="77777777" w:rsidR="00E90409" w:rsidRDefault="00E90409" w:rsidP="00E90409">
            <w:r>
              <w:t>Topic: UNFCCC agreements and principles</w:t>
            </w:r>
          </w:p>
          <w:p w14:paraId="2931EEF0" w14:textId="146B669F" w:rsidR="00E90409" w:rsidRDefault="00E90409" w:rsidP="00E90409">
            <w:r>
              <w:t>Unit: financial resources</w:t>
            </w:r>
            <w:r>
              <w:t>, technological resources</w:t>
            </w:r>
          </w:p>
          <w:p w14:paraId="7BA82395" w14:textId="77777777" w:rsidR="00E90409" w:rsidRDefault="00E90409" w:rsidP="00E90409">
            <w:r>
              <w:t>Scale: global</w:t>
            </w:r>
          </w:p>
          <w:p w14:paraId="7C6A0662" w14:textId="77777777" w:rsidR="00E90409" w:rsidRDefault="00E90409" w:rsidP="00E90409">
            <w:r>
              <w:t>Time: n.a.</w:t>
            </w:r>
          </w:p>
          <w:p w14:paraId="0A83D62A" w14:textId="4F9E9B7D" w:rsidR="00E90409" w:rsidRDefault="00E90409" w:rsidP="00E90409">
            <w:r>
              <w:t xml:space="preserve">Principle: </w:t>
            </w:r>
            <w:r>
              <w:t>Prioritarian</w:t>
            </w:r>
          </w:p>
          <w:p w14:paraId="7EC0C223" w14:textId="4E4802FA" w:rsidR="00E90409" w:rsidRDefault="00E90409" w:rsidP="00E90409">
            <w:r>
              <w:t xml:space="preserve">Motivation: </w:t>
            </w:r>
            <w:r w:rsidRPr="00E90409">
              <w:t>Prescribing moral judgement of developed countries needing to take the lead and support developing countries.</w:t>
            </w:r>
          </w:p>
        </w:tc>
      </w:tr>
      <w:tr w:rsidR="00E90409" w14:paraId="7ECB8B42" w14:textId="77777777" w:rsidTr="009F6B34">
        <w:trPr>
          <w:trHeight w:val="291"/>
        </w:trPr>
        <w:tc>
          <w:tcPr>
            <w:tcW w:w="3114" w:type="dxa"/>
          </w:tcPr>
          <w:p w14:paraId="46B2EEA8" w14:textId="77777777" w:rsidR="00E90409" w:rsidRDefault="00E90409" w:rsidP="00E90409"/>
        </w:tc>
        <w:tc>
          <w:tcPr>
            <w:tcW w:w="3063" w:type="dxa"/>
          </w:tcPr>
          <w:p w14:paraId="5CED133E" w14:textId="77777777" w:rsidR="00E90409" w:rsidRDefault="00E90409" w:rsidP="00E90409">
            <w:pPr>
              <w:rPr>
                <w:rFonts w:ascii="Calibri" w:hAnsi="Calibri" w:cs="Calibri"/>
                <w:color w:val="000000"/>
              </w:rPr>
            </w:pPr>
            <w:r>
              <w:rPr>
                <w:rFonts w:ascii="Calibri" w:hAnsi="Calibri" w:cs="Calibri"/>
                <w:color w:val="000000"/>
              </w:rPr>
              <w:t>Adaptation and mitigation activities in developing countries will depend on</w:t>
            </w:r>
            <w:r>
              <w:rPr>
                <w:rFonts w:ascii="Calibri" w:hAnsi="Calibri" w:cs="Calibri"/>
                <w:color w:val="000000"/>
              </w:rPr>
              <w:br/>
              <w:t>support provided by the developed country parties.</w:t>
            </w:r>
          </w:p>
          <w:p w14:paraId="597A7B4C" w14:textId="77777777" w:rsidR="00E90409" w:rsidRDefault="00E90409" w:rsidP="00E90409">
            <w:pPr>
              <w:rPr>
                <w:rFonts w:ascii="Calibri" w:hAnsi="Calibri" w:cs="Calibri"/>
                <w:color w:val="000000"/>
              </w:rPr>
            </w:pPr>
          </w:p>
        </w:tc>
        <w:tc>
          <w:tcPr>
            <w:tcW w:w="3391" w:type="dxa"/>
          </w:tcPr>
          <w:p w14:paraId="320CC22E" w14:textId="77777777" w:rsidR="00E90409" w:rsidRDefault="00E90409" w:rsidP="00E90409">
            <w:r>
              <w:t>Relevance: yes</w:t>
            </w:r>
          </w:p>
          <w:p w14:paraId="2E822419" w14:textId="1C484112" w:rsidR="00E90409" w:rsidRDefault="00E90409" w:rsidP="00E90409">
            <w:r>
              <w:t xml:space="preserve">Topic: </w:t>
            </w:r>
            <w:r>
              <w:t>adaptation, mitigation, moral responsiblity</w:t>
            </w:r>
          </w:p>
          <w:p w14:paraId="51AF8E33" w14:textId="6AD453F1" w:rsidR="00E90409" w:rsidRDefault="00E90409" w:rsidP="00E90409">
            <w:r>
              <w:t xml:space="preserve">Unit: </w:t>
            </w:r>
            <w:r>
              <w:t>other(general support)</w:t>
            </w:r>
          </w:p>
          <w:p w14:paraId="56EF206E" w14:textId="77777777" w:rsidR="00E90409" w:rsidRDefault="00E90409" w:rsidP="00E90409">
            <w:r>
              <w:t>Scale: global</w:t>
            </w:r>
          </w:p>
          <w:p w14:paraId="2EBBF700" w14:textId="77777777" w:rsidR="00E90409" w:rsidRDefault="00E90409" w:rsidP="00E90409">
            <w:r>
              <w:t>Time: n.a.</w:t>
            </w:r>
          </w:p>
          <w:p w14:paraId="7BFF8912" w14:textId="77777777" w:rsidR="00E90409" w:rsidRDefault="00E90409" w:rsidP="00E90409">
            <w:r>
              <w:t>Principle: Prioritarian</w:t>
            </w:r>
          </w:p>
          <w:p w14:paraId="4AD8EB66" w14:textId="725B3310" w:rsidR="00E90409" w:rsidRDefault="00E90409" w:rsidP="00E90409">
            <w:r>
              <w:t xml:space="preserve">Motivation: </w:t>
            </w:r>
            <w:r w:rsidRPr="00E90409">
              <w:t xml:space="preserve">Prescribing moral judgement of </w:t>
            </w:r>
            <w:r>
              <w:t xml:space="preserve">the necessity of developed countries to support developing countries. </w:t>
            </w:r>
          </w:p>
        </w:tc>
      </w:tr>
      <w:tr w:rsidR="00E90409" w14:paraId="1F8D3C6E" w14:textId="77777777" w:rsidTr="009F6B34">
        <w:trPr>
          <w:trHeight w:val="291"/>
        </w:trPr>
        <w:tc>
          <w:tcPr>
            <w:tcW w:w="3114" w:type="dxa"/>
          </w:tcPr>
          <w:p w14:paraId="57845427" w14:textId="0853FAD7" w:rsidR="00E90409" w:rsidRDefault="00E90409" w:rsidP="00E90409">
            <w:r>
              <w:t>!</w:t>
            </w:r>
          </w:p>
        </w:tc>
        <w:tc>
          <w:tcPr>
            <w:tcW w:w="3063" w:type="dxa"/>
          </w:tcPr>
          <w:p w14:paraId="789E7E51" w14:textId="77777777" w:rsidR="00E90409" w:rsidRDefault="00E90409" w:rsidP="00E90409">
            <w:pPr>
              <w:rPr>
                <w:rFonts w:ascii="Calibri" w:hAnsi="Calibri" w:cs="Calibri"/>
                <w:color w:val="000000"/>
              </w:rPr>
            </w:pPr>
            <w:r>
              <w:rPr>
                <w:rFonts w:ascii="Calibri" w:hAnsi="Calibri" w:cs="Calibri"/>
                <w:color w:val="000000"/>
              </w:rPr>
              <w:br/>
              <w:t xml:space="preserve">Our future generation will proud of us, if we are willing to stop their furure through a </w:t>
            </w:r>
            <w:r>
              <w:rPr>
                <w:rFonts w:ascii="Calibri" w:hAnsi="Calibri" w:cs="Calibri"/>
                <w:color w:val="000000"/>
              </w:rPr>
              <w:br/>
              <w:t>consensus and right decision we made here, in Warsaw.</w:t>
            </w:r>
          </w:p>
          <w:p w14:paraId="0A9D308A" w14:textId="77777777" w:rsidR="00E90409" w:rsidRDefault="00E90409" w:rsidP="00E90409">
            <w:pPr>
              <w:rPr>
                <w:rFonts w:ascii="Calibri" w:hAnsi="Calibri" w:cs="Calibri"/>
                <w:color w:val="000000"/>
              </w:rPr>
            </w:pPr>
          </w:p>
        </w:tc>
        <w:tc>
          <w:tcPr>
            <w:tcW w:w="3391" w:type="dxa"/>
          </w:tcPr>
          <w:p w14:paraId="4D6F9849" w14:textId="77777777" w:rsidR="00E90409" w:rsidRDefault="00E90409" w:rsidP="00E90409">
            <w:r>
              <w:t>Relevance: yes</w:t>
            </w:r>
          </w:p>
          <w:p w14:paraId="4D321085" w14:textId="1D0474F6" w:rsidR="00E90409" w:rsidRDefault="00E90409" w:rsidP="00E90409">
            <w:r>
              <w:t xml:space="preserve">Topic: </w:t>
            </w:r>
            <w:r>
              <w:t>new unfccc policy</w:t>
            </w:r>
          </w:p>
          <w:p w14:paraId="14B09CA7" w14:textId="18CEDD53" w:rsidR="00E90409" w:rsidRDefault="00E90409" w:rsidP="00E90409">
            <w:r>
              <w:t xml:space="preserve">Unit: </w:t>
            </w:r>
            <w:r>
              <w:t>n.a.</w:t>
            </w:r>
          </w:p>
          <w:p w14:paraId="56768071" w14:textId="77777777" w:rsidR="00E90409" w:rsidRDefault="00E90409" w:rsidP="00E90409">
            <w:r>
              <w:t>Scale: global</w:t>
            </w:r>
          </w:p>
          <w:p w14:paraId="1B2A5DB9" w14:textId="09FE9769" w:rsidR="00E90409" w:rsidRDefault="00E90409" w:rsidP="00E90409">
            <w:r>
              <w:t xml:space="preserve">Time: </w:t>
            </w:r>
            <w:r>
              <w:t>present</w:t>
            </w:r>
          </w:p>
          <w:p w14:paraId="435A408C" w14:textId="039DFBDC" w:rsidR="00E90409" w:rsidRDefault="00E90409" w:rsidP="00E90409">
            <w:r>
              <w:t xml:space="preserve">Principle: </w:t>
            </w:r>
            <w:r>
              <w:t>utilitarian</w:t>
            </w:r>
          </w:p>
          <w:p w14:paraId="4B5BE5D7" w14:textId="5E6EC60C" w:rsidR="00E90409" w:rsidRDefault="00E90409" w:rsidP="00E90409">
            <w:r>
              <w:t xml:space="preserve">Motivation: </w:t>
            </w:r>
            <w:r w:rsidRPr="00E90409">
              <w:t xml:space="preserve">Prescribing moral judgement of </w:t>
            </w:r>
            <w:r>
              <w:t xml:space="preserve">the </w:t>
            </w:r>
            <w:r>
              <w:t xml:space="preserve">need to take on action for the benefit of future generations. </w:t>
            </w:r>
          </w:p>
        </w:tc>
      </w:tr>
      <w:tr w:rsidR="00AD7C19" w14:paraId="7CF75295" w14:textId="77777777" w:rsidTr="009F6B34">
        <w:trPr>
          <w:trHeight w:val="291"/>
        </w:trPr>
        <w:tc>
          <w:tcPr>
            <w:tcW w:w="3114" w:type="dxa"/>
          </w:tcPr>
          <w:p w14:paraId="53AD5248" w14:textId="77777777" w:rsidR="00AD7C19" w:rsidRDefault="00AD7C19" w:rsidP="00E90409">
            <w:r>
              <w:t>COP19USA</w:t>
            </w:r>
          </w:p>
          <w:p w14:paraId="17549CDA" w14:textId="10A138F7" w:rsidR="00001FB2" w:rsidRDefault="00001FB2" w:rsidP="00E90409">
            <w:r>
              <w:t>!!!</w:t>
            </w:r>
          </w:p>
        </w:tc>
        <w:tc>
          <w:tcPr>
            <w:tcW w:w="3063" w:type="dxa"/>
          </w:tcPr>
          <w:p w14:paraId="5A8889FD" w14:textId="77777777" w:rsidR="00AD7C19" w:rsidRDefault="00AD7C19" w:rsidP="00AD7C19">
            <w:pPr>
              <w:rPr>
                <w:rFonts w:ascii="Calibri" w:hAnsi="Calibri" w:cs="Calibri"/>
                <w:color w:val="000000"/>
              </w:rPr>
            </w:pPr>
            <w:r>
              <w:rPr>
                <w:rFonts w:ascii="Calibri" w:hAnsi="Calibri" w:cs="Calibri"/>
                <w:color w:val="000000"/>
              </w:rPr>
              <w:t>•  This kind of structure, based on a spectrum of mitigation commitments,</w:t>
            </w:r>
            <w:r>
              <w:rPr>
                <w:rFonts w:ascii="Calibri" w:hAnsi="Calibri" w:cs="Calibri"/>
                <w:color w:val="000000"/>
              </w:rPr>
              <w:br/>
              <w:t>self-differentiated across the broad range of evolving national</w:t>
            </w:r>
            <w:r>
              <w:rPr>
                <w:rFonts w:ascii="Calibri" w:hAnsi="Calibri" w:cs="Calibri"/>
                <w:color w:val="000000"/>
              </w:rPr>
              <w:br/>
              <w:t>circumstances and capabilities, and in this way consistent with the</w:t>
            </w:r>
            <w:r>
              <w:rPr>
                <w:rFonts w:ascii="Calibri" w:hAnsi="Calibri" w:cs="Calibri"/>
                <w:color w:val="000000"/>
              </w:rPr>
              <w:br/>
              <w:t>principle of common but differentiated responsibilities and respective</w:t>
            </w:r>
            <w:r>
              <w:rPr>
                <w:rFonts w:ascii="Calibri" w:hAnsi="Calibri" w:cs="Calibri"/>
                <w:color w:val="000000"/>
              </w:rPr>
              <w:br/>
            </w:r>
            <w:r>
              <w:rPr>
                <w:rFonts w:ascii="Calibri" w:hAnsi="Calibri" w:cs="Calibri"/>
                <w:color w:val="000000"/>
              </w:rPr>
              <w:lastRenderedPageBreak/>
              <w:t>capabilities, is the only kind that we can see producing the ambitious,</w:t>
            </w:r>
            <w:r>
              <w:rPr>
                <w:rFonts w:ascii="Calibri" w:hAnsi="Calibri" w:cs="Calibri"/>
                <w:color w:val="000000"/>
              </w:rPr>
              <w:br/>
              <w:t>inclusive agreement we need.</w:t>
            </w:r>
          </w:p>
          <w:p w14:paraId="24121D68" w14:textId="77777777" w:rsidR="00AD7C19" w:rsidRDefault="00AD7C19" w:rsidP="00E90409">
            <w:pPr>
              <w:rPr>
                <w:rFonts w:ascii="Calibri" w:hAnsi="Calibri" w:cs="Calibri"/>
                <w:color w:val="000000"/>
              </w:rPr>
            </w:pPr>
          </w:p>
        </w:tc>
        <w:tc>
          <w:tcPr>
            <w:tcW w:w="3391" w:type="dxa"/>
          </w:tcPr>
          <w:p w14:paraId="4A3C4568" w14:textId="77777777" w:rsidR="00AD7C19" w:rsidRDefault="00AD7C19" w:rsidP="00AD7C19">
            <w:r>
              <w:lastRenderedPageBreak/>
              <w:t>Relevance: yes</w:t>
            </w:r>
          </w:p>
          <w:p w14:paraId="6FD49FE8" w14:textId="77777777" w:rsidR="00AD7C19" w:rsidRDefault="00AD7C19" w:rsidP="00AD7C19">
            <w:r>
              <w:t xml:space="preserve">Topic: </w:t>
            </w:r>
            <w:r w:rsidRPr="00AD7C19">
              <w:t>new UNFCCC policy, other(CBDR), other(self-differentiation), mitigation</w:t>
            </w:r>
          </w:p>
          <w:p w14:paraId="7083C1F0" w14:textId="158D9864" w:rsidR="00AD7C19" w:rsidRDefault="00AD7C19" w:rsidP="00AD7C19">
            <w:r>
              <w:t>Unit:</w:t>
            </w:r>
            <w:r>
              <w:t xml:space="preserve"> n.a.</w:t>
            </w:r>
          </w:p>
          <w:p w14:paraId="09B417C4" w14:textId="77777777" w:rsidR="00AD7C19" w:rsidRDefault="00AD7C19" w:rsidP="00AD7C19">
            <w:r>
              <w:t>Scale: global</w:t>
            </w:r>
          </w:p>
          <w:p w14:paraId="5D006C2E" w14:textId="07ACA625" w:rsidR="00AD7C19" w:rsidRDefault="00AD7C19" w:rsidP="00AD7C19">
            <w:r>
              <w:t xml:space="preserve">Time: </w:t>
            </w:r>
            <w:r>
              <w:t>n.a.</w:t>
            </w:r>
          </w:p>
          <w:p w14:paraId="74430077" w14:textId="60D19301" w:rsidR="00AD7C19" w:rsidRDefault="00AD7C19" w:rsidP="00AD7C19">
            <w:r>
              <w:t xml:space="preserve">Principle: </w:t>
            </w:r>
            <w:r>
              <w:t>egalitarian</w:t>
            </w:r>
            <w:r w:rsidR="00001FB2">
              <w:t>, libertarian</w:t>
            </w:r>
          </w:p>
          <w:p w14:paraId="46BA4B0E" w14:textId="77777777" w:rsidR="00AD7C19" w:rsidRDefault="00AD7C19" w:rsidP="00AD7C19">
            <w:r>
              <w:t xml:space="preserve">Motivation: </w:t>
            </w:r>
            <w:r>
              <w:t xml:space="preserve">Moral judgement on the need of accounting for self-differentiation and </w:t>
            </w:r>
            <w:r w:rsidR="00001FB2">
              <w:t xml:space="preserve">accounting for CBDR. </w:t>
            </w:r>
          </w:p>
          <w:p w14:paraId="2FCEF005" w14:textId="77777777" w:rsidR="00001FB2" w:rsidRDefault="00001FB2" w:rsidP="00AD7C19"/>
          <w:p w14:paraId="65FED9D3" w14:textId="3D9C1733" w:rsidR="00001FB2" w:rsidRPr="00001FB2" w:rsidRDefault="00001FB2" w:rsidP="00AD7C19">
            <w:pPr>
              <w:rPr>
                <w:i/>
                <w:iCs/>
              </w:rPr>
            </w:pPr>
            <w:r>
              <w:rPr>
                <w:i/>
                <w:iCs/>
              </w:rPr>
              <w:t>Could argue that it is mainly libertarian as the way the distribution should be made is self-differentiated</w:t>
            </w:r>
          </w:p>
        </w:tc>
      </w:tr>
      <w:tr w:rsidR="00001FB2" w14:paraId="2AB382EB" w14:textId="77777777" w:rsidTr="009F6B34">
        <w:trPr>
          <w:trHeight w:val="291"/>
        </w:trPr>
        <w:tc>
          <w:tcPr>
            <w:tcW w:w="3114" w:type="dxa"/>
          </w:tcPr>
          <w:p w14:paraId="48A70112" w14:textId="64142C65" w:rsidR="00001FB2" w:rsidRDefault="00001FB2" w:rsidP="00E90409">
            <w:r>
              <w:lastRenderedPageBreak/>
              <w:t>!!</w:t>
            </w:r>
          </w:p>
        </w:tc>
        <w:tc>
          <w:tcPr>
            <w:tcW w:w="3063" w:type="dxa"/>
          </w:tcPr>
          <w:p w14:paraId="668CD628" w14:textId="77777777" w:rsidR="00001FB2" w:rsidRDefault="00001FB2" w:rsidP="00001FB2">
            <w:pPr>
              <w:rPr>
                <w:rFonts w:ascii="Calibri" w:hAnsi="Calibri" w:cs="Calibri"/>
                <w:color w:val="000000"/>
              </w:rPr>
            </w:pPr>
            <w:r>
              <w:rPr>
                <w:rFonts w:ascii="Calibri" w:hAnsi="Calibri" w:cs="Calibri"/>
                <w:color w:val="000000"/>
              </w:rPr>
              <w:t>If those categories are to be</w:t>
            </w:r>
            <w:r>
              <w:rPr>
                <w:rFonts w:ascii="Calibri" w:hAnsi="Calibri" w:cs="Calibri"/>
                <w:color w:val="000000"/>
              </w:rPr>
              <w:br/>
              <w:t>operational in character  in other words, determine who has what kind</w:t>
            </w:r>
            <w:r>
              <w:rPr>
                <w:rFonts w:ascii="Calibri" w:hAnsi="Calibri" w:cs="Calibri"/>
                <w:color w:val="000000"/>
              </w:rPr>
              <w:br/>
              <w:t>of obligations and responsibilities  they must evolve to reflect changing</w:t>
            </w:r>
            <w:r>
              <w:rPr>
                <w:rFonts w:ascii="Calibri" w:hAnsi="Calibri" w:cs="Calibri"/>
                <w:color w:val="000000"/>
              </w:rPr>
              <w:br/>
              <w:t>circumstances.</w:t>
            </w:r>
          </w:p>
          <w:p w14:paraId="49E0F72A" w14:textId="77777777" w:rsidR="00001FB2" w:rsidRDefault="00001FB2" w:rsidP="00AD7C19">
            <w:pPr>
              <w:rPr>
                <w:rFonts w:ascii="Calibri" w:hAnsi="Calibri" w:cs="Calibri"/>
                <w:color w:val="000000"/>
              </w:rPr>
            </w:pPr>
          </w:p>
        </w:tc>
        <w:tc>
          <w:tcPr>
            <w:tcW w:w="3391" w:type="dxa"/>
          </w:tcPr>
          <w:p w14:paraId="5C79DE86" w14:textId="77777777" w:rsidR="00001FB2" w:rsidRDefault="00001FB2" w:rsidP="00001FB2">
            <w:r>
              <w:t>Relevance: yes</w:t>
            </w:r>
          </w:p>
          <w:p w14:paraId="4A5A90B2" w14:textId="36A870CB" w:rsidR="00001FB2" w:rsidRDefault="00001FB2" w:rsidP="00001FB2">
            <w:r>
              <w:t xml:space="preserve">Topic: </w:t>
            </w:r>
            <w:r w:rsidRPr="00AD7C19">
              <w:t xml:space="preserve">new UNFCCC policy, </w:t>
            </w:r>
            <w:r>
              <w:t>moral responsibility</w:t>
            </w:r>
          </w:p>
          <w:p w14:paraId="0F6DEA96" w14:textId="60BFA43C" w:rsidR="00001FB2" w:rsidRDefault="00001FB2" w:rsidP="00001FB2">
            <w:r>
              <w:t>Unit:</w:t>
            </w:r>
            <w:r>
              <w:t xml:space="preserve"> measures</w:t>
            </w:r>
          </w:p>
          <w:p w14:paraId="06CD41E1" w14:textId="77777777" w:rsidR="00001FB2" w:rsidRDefault="00001FB2" w:rsidP="00001FB2">
            <w:r>
              <w:t>Scale: global</w:t>
            </w:r>
          </w:p>
          <w:p w14:paraId="0B650FDC" w14:textId="77777777" w:rsidR="00001FB2" w:rsidRDefault="00001FB2" w:rsidP="00001FB2">
            <w:r>
              <w:t>Time: n.a.</w:t>
            </w:r>
          </w:p>
          <w:p w14:paraId="3F1E2A76" w14:textId="4344D97F" w:rsidR="00001FB2" w:rsidRDefault="00001FB2" w:rsidP="00001FB2">
            <w:r>
              <w:t xml:space="preserve">Principle: </w:t>
            </w:r>
            <w:r w:rsidR="00AD26C3">
              <w:t>general normative statement</w:t>
            </w:r>
          </w:p>
          <w:p w14:paraId="1E32F091" w14:textId="77777777" w:rsidR="00001FB2" w:rsidRDefault="00001FB2" w:rsidP="00001FB2">
            <w:r>
              <w:t xml:space="preserve">Motivation: </w:t>
            </w:r>
            <w:r w:rsidRPr="00001FB2">
              <w:t xml:space="preserve">Value judgement on the need to have evolving categories to determine </w:t>
            </w:r>
            <w:r w:rsidRPr="00001FB2">
              <w:t>responsibilities</w:t>
            </w:r>
            <w:r w:rsidRPr="00001FB2">
              <w:t>.</w:t>
            </w:r>
          </w:p>
          <w:p w14:paraId="73989587" w14:textId="77777777" w:rsidR="00001FB2" w:rsidRDefault="00001FB2" w:rsidP="00001FB2"/>
          <w:p w14:paraId="5676E81D" w14:textId="14E79C67" w:rsidR="00001FB2" w:rsidRPr="00001FB2" w:rsidRDefault="00001FB2" w:rsidP="00001FB2">
            <w:pPr>
              <w:rPr>
                <w:i/>
                <w:iCs/>
              </w:rPr>
            </w:pPr>
            <w:r>
              <w:rPr>
                <w:i/>
                <w:iCs/>
              </w:rPr>
              <w:t xml:space="preserve">A lot of double layers. </w:t>
            </w:r>
            <w:r w:rsidR="00AD26C3">
              <w:rPr>
                <w:i/>
                <w:iCs/>
              </w:rPr>
              <w:t xml:space="preserve">In context of USA, tempted to take libertarian into account as well. Other would be egalitarian, with the idea that the determination should be equal. </w:t>
            </w:r>
          </w:p>
        </w:tc>
      </w:tr>
      <w:tr w:rsidR="00EB7714" w14:paraId="17D46E35" w14:textId="77777777" w:rsidTr="009F6B34">
        <w:trPr>
          <w:trHeight w:val="291"/>
        </w:trPr>
        <w:tc>
          <w:tcPr>
            <w:tcW w:w="3114" w:type="dxa"/>
          </w:tcPr>
          <w:p w14:paraId="369A25AB" w14:textId="77777777" w:rsidR="00EB7714" w:rsidRDefault="00EB7714" w:rsidP="00E90409"/>
        </w:tc>
        <w:tc>
          <w:tcPr>
            <w:tcW w:w="3063" w:type="dxa"/>
          </w:tcPr>
          <w:p w14:paraId="13EADF98" w14:textId="77777777" w:rsidR="00EB7714" w:rsidRDefault="00EB7714" w:rsidP="00EB7714">
            <w:pPr>
              <w:rPr>
                <w:rFonts w:ascii="Calibri" w:hAnsi="Calibri" w:cs="Calibri"/>
                <w:color w:val="000000"/>
              </w:rPr>
            </w:pPr>
            <w:r>
              <w:rPr>
                <w:rFonts w:ascii="Calibri" w:hAnsi="Calibri" w:cs="Calibri"/>
                <w:color w:val="000000"/>
              </w:rPr>
              <w:br/>
              <w:t>•  And as we work overtime in the UNFCCC, we must also expand the</w:t>
            </w:r>
            <w:r>
              <w:rPr>
                <w:rFonts w:ascii="Calibri" w:hAnsi="Calibri" w:cs="Calibri"/>
                <w:color w:val="000000"/>
              </w:rPr>
              <w:br/>
              <w:t>field of international cooperation to include complementary initiatives</w:t>
            </w:r>
            <w:r>
              <w:rPr>
                <w:rFonts w:ascii="Calibri" w:hAnsi="Calibri" w:cs="Calibri"/>
                <w:color w:val="000000"/>
              </w:rPr>
              <w:br/>
              <w:t>that can make tangible progress right now to address the key drivers of</w:t>
            </w:r>
            <w:r>
              <w:rPr>
                <w:rFonts w:ascii="Calibri" w:hAnsi="Calibri" w:cs="Calibri"/>
                <w:color w:val="000000"/>
              </w:rPr>
              <w:br/>
              <w:t>greenhouse gas emissions.</w:t>
            </w:r>
          </w:p>
          <w:p w14:paraId="52A3DFDF" w14:textId="77777777" w:rsidR="00EB7714" w:rsidRDefault="00EB7714" w:rsidP="00001FB2">
            <w:pPr>
              <w:rPr>
                <w:rFonts w:ascii="Calibri" w:hAnsi="Calibri" w:cs="Calibri"/>
                <w:color w:val="000000"/>
              </w:rPr>
            </w:pPr>
          </w:p>
        </w:tc>
        <w:tc>
          <w:tcPr>
            <w:tcW w:w="3391" w:type="dxa"/>
          </w:tcPr>
          <w:p w14:paraId="1CD91472" w14:textId="77777777" w:rsidR="00EB7714" w:rsidRDefault="00EB7714" w:rsidP="00EB7714">
            <w:r>
              <w:t>Relevance: yes</w:t>
            </w:r>
          </w:p>
          <w:p w14:paraId="4EF20EFD" w14:textId="5AEAA94F" w:rsidR="00EB7714" w:rsidRDefault="00EB7714" w:rsidP="00EB7714">
            <w:r>
              <w:t xml:space="preserve">Topic: </w:t>
            </w:r>
            <w:r w:rsidRPr="00AD7C19">
              <w:t xml:space="preserve">new UNFCCC policy, </w:t>
            </w:r>
            <w:r>
              <w:t>other(complementary policy), mitigation</w:t>
            </w:r>
          </w:p>
          <w:p w14:paraId="3735D4E1" w14:textId="77777777" w:rsidR="00EB7714" w:rsidRDefault="00EB7714" w:rsidP="00EB7714">
            <w:r>
              <w:t>Unit: measures</w:t>
            </w:r>
          </w:p>
          <w:p w14:paraId="273494D4" w14:textId="77777777" w:rsidR="00EB7714" w:rsidRDefault="00EB7714" w:rsidP="00EB7714">
            <w:r>
              <w:t>Scale: global</w:t>
            </w:r>
          </w:p>
          <w:p w14:paraId="273E61BC" w14:textId="77777777" w:rsidR="00EB7714" w:rsidRDefault="00EB7714" w:rsidP="00EB7714">
            <w:r>
              <w:t>Time: n.a.</w:t>
            </w:r>
          </w:p>
          <w:p w14:paraId="1F381F2C" w14:textId="77777777" w:rsidR="00EB7714" w:rsidRDefault="00EB7714" w:rsidP="00EB7714">
            <w:r>
              <w:t>Principle: general normative statement</w:t>
            </w:r>
          </w:p>
          <w:p w14:paraId="4710A577" w14:textId="419E7E21" w:rsidR="00EB7714" w:rsidRDefault="00EB7714" w:rsidP="00EB7714">
            <w:r>
              <w:t xml:space="preserve">Motivation: </w:t>
            </w:r>
            <w:r w:rsidRPr="00EB7714">
              <w:t>Statement on the need for cooperation to take on action. No specific distribution.</w:t>
            </w:r>
          </w:p>
          <w:p w14:paraId="436D2795" w14:textId="77777777" w:rsidR="00EB7714" w:rsidRDefault="00EB7714" w:rsidP="00EB7714"/>
          <w:p w14:paraId="5E23C5DB" w14:textId="1D6A51E8" w:rsidR="00EB7714" w:rsidRPr="00EB7714" w:rsidRDefault="00EB7714" w:rsidP="00EB7714">
            <w:pPr>
              <w:rPr>
                <w:i/>
                <w:iCs/>
              </w:rPr>
            </w:pPr>
            <w:r>
              <w:rPr>
                <w:i/>
                <w:iCs/>
              </w:rPr>
              <w:t>What would international cooperation mean?</w:t>
            </w:r>
          </w:p>
          <w:p w14:paraId="73D0442D" w14:textId="74B2244D" w:rsidR="00EB7714" w:rsidRDefault="00EB7714" w:rsidP="00EB7714"/>
        </w:tc>
      </w:tr>
      <w:tr w:rsidR="00EB7714" w14:paraId="3BDD78B4" w14:textId="77777777" w:rsidTr="009F6B34">
        <w:trPr>
          <w:trHeight w:val="291"/>
        </w:trPr>
        <w:tc>
          <w:tcPr>
            <w:tcW w:w="3114" w:type="dxa"/>
          </w:tcPr>
          <w:p w14:paraId="206E1AE0" w14:textId="77777777" w:rsidR="00EB7714" w:rsidRDefault="00EB7714" w:rsidP="00E90409"/>
        </w:tc>
        <w:tc>
          <w:tcPr>
            <w:tcW w:w="3063" w:type="dxa"/>
          </w:tcPr>
          <w:p w14:paraId="06D576D7" w14:textId="77777777" w:rsidR="00EB7714" w:rsidRDefault="00EB7714" w:rsidP="00EB7714">
            <w:pPr>
              <w:rPr>
                <w:rFonts w:ascii="Calibri" w:hAnsi="Calibri" w:cs="Calibri"/>
                <w:color w:val="000000"/>
              </w:rPr>
            </w:pPr>
            <w:r>
              <w:rPr>
                <w:rFonts w:ascii="Calibri" w:hAnsi="Calibri" w:cs="Calibri"/>
                <w:color w:val="000000"/>
              </w:rPr>
              <w:t>•  Simultaneously, we are fully engaged in crafting a new international</w:t>
            </w:r>
            <w:r>
              <w:rPr>
                <w:rFonts w:ascii="Calibri" w:hAnsi="Calibri" w:cs="Calibri"/>
                <w:color w:val="000000"/>
              </w:rPr>
              <w:br/>
              <w:t>climate agreement for the post-2020 period that is ambitious, effective,</w:t>
            </w:r>
            <w:r>
              <w:rPr>
                <w:rFonts w:ascii="Calibri" w:hAnsi="Calibri" w:cs="Calibri"/>
                <w:color w:val="000000"/>
              </w:rPr>
              <w:br/>
              <w:t>and durable.</w:t>
            </w:r>
          </w:p>
          <w:p w14:paraId="3B09C995" w14:textId="77777777" w:rsidR="00EB7714" w:rsidRDefault="00EB7714" w:rsidP="00EB7714">
            <w:pPr>
              <w:rPr>
                <w:rFonts w:ascii="Calibri" w:hAnsi="Calibri" w:cs="Calibri"/>
                <w:color w:val="000000"/>
              </w:rPr>
            </w:pPr>
          </w:p>
        </w:tc>
        <w:tc>
          <w:tcPr>
            <w:tcW w:w="3391" w:type="dxa"/>
          </w:tcPr>
          <w:p w14:paraId="01873A8A" w14:textId="5535E56B" w:rsidR="00EB7714" w:rsidRDefault="00EB7714" w:rsidP="00EB7714">
            <w:r>
              <w:t xml:space="preserve">Not relevant. </w:t>
            </w:r>
            <w:r w:rsidR="008C7C1F">
              <w:t xml:space="preserve">Currently doing this. </w:t>
            </w:r>
            <w:r>
              <w:t xml:space="preserve"> </w:t>
            </w:r>
          </w:p>
        </w:tc>
      </w:tr>
      <w:tr w:rsidR="008C7C1F" w14:paraId="04753EE1" w14:textId="77777777" w:rsidTr="009F6B34">
        <w:trPr>
          <w:trHeight w:val="291"/>
        </w:trPr>
        <w:tc>
          <w:tcPr>
            <w:tcW w:w="3114" w:type="dxa"/>
          </w:tcPr>
          <w:p w14:paraId="30C9B51B" w14:textId="0515CDB2" w:rsidR="008C7C1F" w:rsidRDefault="008C7C1F" w:rsidP="00E90409">
            <w:r>
              <w:t>Example of ambiguity of sentences</w:t>
            </w:r>
          </w:p>
        </w:tc>
        <w:tc>
          <w:tcPr>
            <w:tcW w:w="3063" w:type="dxa"/>
          </w:tcPr>
          <w:p w14:paraId="227452D0" w14:textId="77777777" w:rsidR="008C7C1F" w:rsidRDefault="008C7C1F" w:rsidP="008C7C1F">
            <w:pPr>
              <w:rPr>
                <w:rFonts w:ascii="Calibri" w:hAnsi="Calibri" w:cs="Calibri"/>
                <w:color w:val="000000"/>
              </w:rPr>
            </w:pPr>
            <w:r>
              <w:rPr>
                <w:rFonts w:ascii="Calibri" w:hAnsi="Calibri" w:cs="Calibri"/>
                <w:color w:val="000000"/>
              </w:rPr>
              <w:t>If those categories are to be</w:t>
            </w:r>
            <w:r>
              <w:rPr>
                <w:rFonts w:ascii="Calibri" w:hAnsi="Calibri" w:cs="Calibri"/>
                <w:color w:val="000000"/>
              </w:rPr>
              <w:br/>
              <w:t xml:space="preserve">operational in character  in other words, determine who </w:t>
            </w:r>
            <w:r>
              <w:rPr>
                <w:rFonts w:ascii="Calibri" w:hAnsi="Calibri" w:cs="Calibri"/>
                <w:color w:val="000000"/>
              </w:rPr>
              <w:lastRenderedPageBreak/>
              <w:t>has what kind</w:t>
            </w:r>
            <w:r>
              <w:rPr>
                <w:rFonts w:ascii="Calibri" w:hAnsi="Calibri" w:cs="Calibri"/>
                <w:color w:val="000000"/>
              </w:rPr>
              <w:br/>
              <w:t>of obligations and responsibilities  they must evolve to reflect changing</w:t>
            </w:r>
            <w:r>
              <w:rPr>
                <w:rFonts w:ascii="Calibri" w:hAnsi="Calibri" w:cs="Calibri"/>
                <w:color w:val="000000"/>
              </w:rPr>
              <w:br/>
              <w:t>circumstances.</w:t>
            </w:r>
          </w:p>
          <w:p w14:paraId="45359D48" w14:textId="77777777" w:rsidR="008C7C1F" w:rsidRDefault="008C7C1F" w:rsidP="00EB7714">
            <w:pPr>
              <w:rPr>
                <w:rFonts w:ascii="Calibri" w:hAnsi="Calibri" w:cs="Calibri"/>
                <w:color w:val="000000"/>
              </w:rPr>
            </w:pPr>
          </w:p>
        </w:tc>
        <w:tc>
          <w:tcPr>
            <w:tcW w:w="3391" w:type="dxa"/>
          </w:tcPr>
          <w:p w14:paraId="34DFB025" w14:textId="6F29073E" w:rsidR="008C7C1F" w:rsidRDefault="008C7C1F" w:rsidP="00EB7714">
            <w:r>
              <w:lastRenderedPageBreak/>
              <w:t xml:space="preserve">Readable as a fact and readable like a moral judgement presenting judgement about the </w:t>
            </w:r>
            <w:r>
              <w:lastRenderedPageBreak/>
              <w:t xml:space="preserve">need to take on this evolving element. </w:t>
            </w:r>
          </w:p>
        </w:tc>
      </w:tr>
      <w:tr w:rsidR="00D61E22" w14:paraId="4896DC67" w14:textId="77777777" w:rsidTr="009F6B34">
        <w:trPr>
          <w:trHeight w:val="291"/>
        </w:trPr>
        <w:tc>
          <w:tcPr>
            <w:tcW w:w="3114" w:type="dxa"/>
          </w:tcPr>
          <w:p w14:paraId="5DC4F762" w14:textId="77777777" w:rsidR="00D61E22" w:rsidRDefault="00D61E22" w:rsidP="00E90409">
            <w:r>
              <w:lastRenderedPageBreak/>
              <w:t>Example of ambiguity of sentences</w:t>
            </w:r>
          </w:p>
          <w:p w14:paraId="3B2FCB4B" w14:textId="5DBA719E" w:rsidR="005F6E3B" w:rsidRDefault="005F6E3B" w:rsidP="00E90409">
            <w:r>
              <w:t>!!</w:t>
            </w:r>
          </w:p>
        </w:tc>
        <w:tc>
          <w:tcPr>
            <w:tcW w:w="3063" w:type="dxa"/>
          </w:tcPr>
          <w:p w14:paraId="25E27A9D" w14:textId="77777777" w:rsidR="00D61E22" w:rsidRDefault="00D61E22" w:rsidP="00D61E22">
            <w:pPr>
              <w:rPr>
                <w:rFonts w:ascii="Calibri" w:hAnsi="Calibri" w:cs="Calibri"/>
                <w:color w:val="000000"/>
              </w:rPr>
            </w:pPr>
            <w:r>
              <w:rPr>
                <w:rFonts w:ascii="Calibri" w:hAnsi="Calibri" w:cs="Calibri"/>
                <w:color w:val="000000"/>
              </w:rPr>
              <w:t>  It is for this reason that President Obama and the U.S. government are</w:t>
            </w:r>
            <w:r>
              <w:rPr>
                <w:rFonts w:ascii="Calibri" w:hAnsi="Calibri" w:cs="Calibri"/>
                <w:color w:val="000000"/>
              </w:rPr>
              <w:br/>
              <w:t>hard at work to help solve our shared climate challenge.</w:t>
            </w:r>
          </w:p>
          <w:p w14:paraId="3396BFFB" w14:textId="77777777" w:rsidR="00D61E22" w:rsidRDefault="00D61E22" w:rsidP="008C7C1F">
            <w:pPr>
              <w:rPr>
                <w:rFonts w:ascii="Calibri" w:hAnsi="Calibri" w:cs="Calibri"/>
                <w:color w:val="000000"/>
              </w:rPr>
            </w:pPr>
          </w:p>
        </w:tc>
        <w:tc>
          <w:tcPr>
            <w:tcW w:w="3391" w:type="dxa"/>
          </w:tcPr>
          <w:p w14:paraId="394FE1D1" w14:textId="78248067" w:rsidR="00D61E22" w:rsidRDefault="005F6E3B" w:rsidP="00EB7714">
            <w:r>
              <w:t xml:space="preserve">Readable as a fact, also readable as judgement on the fact that climate change is a shared challenge of all. </w:t>
            </w:r>
          </w:p>
        </w:tc>
      </w:tr>
      <w:tr w:rsidR="009964DC" w14:paraId="3763AB5B" w14:textId="77777777" w:rsidTr="009F6B34">
        <w:trPr>
          <w:trHeight w:val="291"/>
        </w:trPr>
        <w:tc>
          <w:tcPr>
            <w:tcW w:w="3114" w:type="dxa"/>
          </w:tcPr>
          <w:p w14:paraId="1F6B5883" w14:textId="42AA3101" w:rsidR="009964DC" w:rsidRDefault="009964DC" w:rsidP="00E90409">
            <w:r>
              <w:t>COP20HOLYSEA</w:t>
            </w:r>
          </w:p>
        </w:tc>
        <w:tc>
          <w:tcPr>
            <w:tcW w:w="3063" w:type="dxa"/>
          </w:tcPr>
          <w:p w14:paraId="3B1C700A" w14:textId="77777777" w:rsidR="009964DC" w:rsidRDefault="009964DC" w:rsidP="009964DC">
            <w:pPr>
              <w:rPr>
                <w:rFonts w:ascii="Calibri" w:hAnsi="Calibri" w:cs="Calibri"/>
                <w:color w:val="000000"/>
              </w:rPr>
            </w:pPr>
            <w:r>
              <w:rPr>
                <w:rFonts w:ascii="Calibri" w:hAnsi="Calibri" w:cs="Calibri"/>
                <w:color w:val="000000"/>
              </w:rPr>
              <w:t>As Pope Francis said in his Message to our</w:t>
            </w:r>
            <w:r>
              <w:rPr>
                <w:rFonts w:ascii="Calibri" w:hAnsi="Calibri" w:cs="Calibri"/>
                <w:color w:val="000000"/>
              </w:rPr>
              <w:br/>
              <w:t>Conference, the issues we are debating “affects all humanity, especially the poor and</w:t>
            </w:r>
            <w:r>
              <w:rPr>
                <w:rFonts w:ascii="Calibri" w:hAnsi="Calibri" w:cs="Calibri"/>
                <w:color w:val="000000"/>
              </w:rPr>
              <w:br/>
              <w:t>future gencrations: [...] it is a serious ethical and moral responsibility [...] ‘There is a</w:t>
            </w:r>
            <w:r>
              <w:rPr>
                <w:rFonts w:ascii="Calibri" w:hAnsi="Calibri" w:cs="Calibri"/>
                <w:color w:val="000000"/>
              </w:rPr>
              <w:br/>
              <w:t>clear, definite and urgent cthical imperative to act |...) We can only find adequate</w:t>
            </w:r>
            <w:r>
              <w:rPr>
                <w:rFonts w:ascii="Calibri" w:hAnsi="Calibri" w:cs="Calibri"/>
                <w:color w:val="000000"/>
              </w:rPr>
              <w:br/>
              <w:t>solutions if we act together”.</w:t>
            </w:r>
          </w:p>
          <w:p w14:paraId="742F6244" w14:textId="77777777" w:rsidR="009964DC" w:rsidRDefault="009964DC" w:rsidP="00D61E22">
            <w:pPr>
              <w:rPr>
                <w:rFonts w:ascii="Calibri" w:hAnsi="Calibri" w:cs="Calibri"/>
                <w:color w:val="000000"/>
              </w:rPr>
            </w:pPr>
          </w:p>
        </w:tc>
        <w:tc>
          <w:tcPr>
            <w:tcW w:w="3391" w:type="dxa"/>
          </w:tcPr>
          <w:p w14:paraId="31749111" w14:textId="77777777" w:rsidR="009964DC" w:rsidRDefault="009964DC" w:rsidP="009964DC">
            <w:r>
              <w:t>Relevance: yes</w:t>
            </w:r>
          </w:p>
          <w:p w14:paraId="7F8B8B18" w14:textId="77777777" w:rsidR="009964DC" w:rsidRDefault="009964DC" w:rsidP="009964DC">
            <w:r>
              <w:t xml:space="preserve">Topic: </w:t>
            </w:r>
            <w:r>
              <w:t>moral responsibility</w:t>
            </w:r>
          </w:p>
          <w:p w14:paraId="484015F3" w14:textId="77777777" w:rsidR="009964DC" w:rsidRDefault="009964DC" w:rsidP="009964DC">
            <w:r>
              <w:t>Unit: measures</w:t>
            </w:r>
          </w:p>
          <w:p w14:paraId="5D96DB4D" w14:textId="77777777" w:rsidR="009964DC" w:rsidRDefault="009964DC" w:rsidP="009964DC">
            <w:r>
              <w:t>Scale: global</w:t>
            </w:r>
          </w:p>
          <w:p w14:paraId="7F67F282" w14:textId="77777777" w:rsidR="009964DC" w:rsidRDefault="009964DC" w:rsidP="009964DC">
            <w:r>
              <w:t>Time: n.a.</w:t>
            </w:r>
          </w:p>
          <w:p w14:paraId="51CF67C0" w14:textId="2B719DB3" w:rsidR="009964DC" w:rsidRDefault="009964DC" w:rsidP="009964DC">
            <w:r>
              <w:t xml:space="preserve">Principle: </w:t>
            </w:r>
            <w:r w:rsidR="0058311C">
              <w:t>egalitarian</w:t>
            </w:r>
          </w:p>
          <w:p w14:paraId="1CCC1AC7" w14:textId="7C005211" w:rsidR="009964DC" w:rsidRPr="009964DC" w:rsidRDefault="009964DC" w:rsidP="009964DC">
            <w:pPr>
              <w:rPr>
                <w:i/>
                <w:iCs/>
              </w:rPr>
            </w:pPr>
            <w:r>
              <w:t xml:space="preserve">Motivation: </w:t>
            </w:r>
            <w:r w:rsidRPr="009964DC">
              <w:t>Normative statement about the way a global problem can be solved by acting together</w:t>
            </w:r>
            <w:r w:rsidR="0058311C">
              <w:t xml:space="preserve"> as it affects all</w:t>
            </w:r>
            <w:r>
              <w:br/>
            </w:r>
            <w:r>
              <w:br/>
            </w:r>
            <w:r>
              <w:rPr>
                <w:i/>
                <w:iCs/>
              </w:rPr>
              <w:t xml:space="preserve">Could argue for </w:t>
            </w:r>
            <w:r w:rsidR="0058311C">
              <w:rPr>
                <w:i/>
                <w:iCs/>
              </w:rPr>
              <w:t>utilitarian</w:t>
            </w:r>
          </w:p>
          <w:p w14:paraId="58D9D23F" w14:textId="77777777" w:rsidR="009964DC" w:rsidRDefault="009964DC" w:rsidP="00EB7714"/>
        </w:tc>
      </w:tr>
      <w:tr w:rsidR="0058311C" w14:paraId="0A65FAFA" w14:textId="77777777" w:rsidTr="009F6B34">
        <w:trPr>
          <w:trHeight w:val="291"/>
        </w:trPr>
        <w:tc>
          <w:tcPr>
            <w:tcW w:w="3114" w:type="dxa"/>
          </w:tcPr>
          <w:p w14:paraId="4E9CB2AA" w14:textId="77777777" w:rsidR="0058311C" w:rsidRDefault="0058311C" w:rsidP="00E90409"/>
        </w:tc>
        <w:tc>
          <w:tcPr>
            <w:tcW w:w="3063" w:type="dxa"/>
          </w:tcPr>
          <w:p w14:paraId="6B738093" w14:textId="77777777" w:rsidR="00A62FF2" w:rsidRDefault="00A62FF2" w:rsidP="00A62FF2">
            <w:pPr>
              <w:rPr>
                <w:rFonts w:ascii="Calibri" w:hAnsi="Calibri" w:cs="Calibri"/>
                <w:color w:val="000000"/>
              </w:rPr>
            </w:pPr>
            <w:r>
              <w:rPr>
                <w:rFonts w:ascii="Calibri" w:hAnsi="Calibri" w:cs="Calibri"/>
                <w:color w:val="000000"/>
              </w:rPr>
              <w:br/>
              <w:t>If we remain inactive in addressing climate change, even before drafling a new</w:t>
            </w:r>
            <w:r>
              <w:rPr>
                <w:rFonts w:ascii="Calibri" w:hAnsi="Calibri" w:cs="Calibri"/>
                <w:color w:val="000000"/>
              </w:rPr>
              <w:br/>
              <w:t>agreement, we already violate equity, one of the core principles of the Convention.</w:t>
            </w:r>
          </w:p>
          <w:p w14:paraId="6C7F0743" w14:textId="77777777" w:rsidR="0058311C" w:rsidRDefault="0058311C" w:rsidP="009964DC">
            <w:pPr>
              <w:rPr>
                <w:rFonts w:ascii="Calibri" w:hAnsi="Calibri" w:cs="Calibri"/>
                <w:color w:val="000000"/>
              </w:rPr>
            </w:pPr>
          </w:p>
        </w:tc>
        <w:tc>
          <w:tcPr>
            <w:tcW w:w="3391" w:type="dxa"/>
          </w:tcPr>
          <w:p w14:paraId="0EB1142E" w14:textId="77777777" w:rsidR="00A62FF2" w:rsidRDefault="00A62FF2" w:rsidP="00A62FF2">
            <w:r>
              <w:t>Relevance: yes</w:t>
            </w:r>
          </w:p>
          <w:p w14:paraId="3A5FE960" w14:textId="2E6B306C" w:rsidR="00A62FF2" w:rsidRDefault="00A62FF2" w:rsidP="00A62FF2">
            <w:r>
              <w:t xml:space="preserve">Topic: </w:t>
            </w:r>
            <w:r>
              <w:t>UNFCCC agreements and principles</w:t>
            </w:r>
          </w:p>
          <w:p w14:paraId="0C88D85A" w14:textId="77777777" w:rsidR="00A62FF2" w:rsidRDefault="00A62FF2" w:rsidP="00A62FF2">
            <w:r>
              <w:t>Unit: measures</w:t>
            </w:r>
          </w:p>
          <w:p w14:paraId="78E0AB51" w14:textId="77777777" w:rsidR="00A62FF2" w:rsidRDefault="00A62FF2" w:rsidP="00A62FF2">
            <w:r>
              <w:t>Scale: global</w:t>
            </w:r>
          </w:p>
          <w:p w14:paraId="5E192C39" w14:textId="77777777" w:rsidR="00A62FF2" w:rsidRDefault="00A62FF2" w:rsidP="00A62FF2">
            <w:r>
              <w:t>Time: n.a.</w:t>
            </w:r>
          </w:p>
          <w:p w14:paraId="06C272D5" w14:textId="77777777" w:rsidR="00A62FF2" w:rsidRDefault="00A62FF2" w:rsidP="00A62FF2">
            <w:r>
              <w:t>Principle: egalitarian</w:t>
            </w:r>
          </w:p>
          <w:p w14:paraId="6CBC0CF9" w14:textId="08EA95E7" w:rsidR="00A62FF2" w:rsidRPr="009964DC" w:rsidRDefault="00A62FF2" w:rsidP="00A62FF2">
            <w:pPr>
              <w:rPr>
                <w:i/>
                <w:iCs/>
              </w:rPr>
            </w:pPr>
            <w:r>
              <w:t xml:space="preserve">Motivation: </w:t>
            </w:r>
            <w:r w:rsidRPr="00A62FF2">
              <w:t>Judgement of the violation of equity, in essence an egalitarian idea.</w:t>
            </w:r>
            <w:r>
              <w:br/>
            </w:r>
            <w:r>
              <w:br/>
            </w:r>
            <w:r>
              <w:rPr>
                <w:i/>
                <w:iCs/>
              </w:rPr>
              <w:t xml:space="preserve">Could argue for </w:t>
            </w:r>
            <w:r>
              <w:rPr>
                <w:i/>
                <w:iCs/>
              </w:rPr>
              <w:t>Prioritarian (very implicit)</w:t>
            </w:r>
          </w:p>
          <w:p w14:paraId="60467792" w14:textId="77777777" w:rsidR="0058311C" w:rsidRDefault="0058311C" w:rsidP="009964DC"/>
        </w:tc>
      </w:tr>
      <w:tr w:rsidR="00A62FF2" w14:paraId="093CBE9E" w14:textId="77777777" w:rsidTr="009F6B34">
        <w:trPr>
          <w:trHeight w:val="291"/>
        </w:trPr>
        <w:tc>
          <w:tcPr>
            <w:tcW w:w="3114" w:type="dxa"/>
          </w:tcPr>
          <w:p w14:paraId="38E51A4B" w14:textId="1FF78299" w:rsidR="00A62FF2" w:rsidRDefault="00A62FF2" w:rsidP="00A62FF2">
            <w:r>
              <w:t>!</w:t>
            </w:r>
          </w:p>
        </w:tc>
        <w:tc>
          <w:tcPr>
            <w:tcW w:w="3063" w:type="dxa"/>
          </w:tcPr>
          <w:p w14:paraId="41E58463" w14:textId="77777777" w:rsidR="00A62FF2" w:rsidRDefault="00A62FF2" w:rsidP="00A62FF2">
            <w:pPr>
              <w:rPr>
                <w:rFonts w:ascii="Calibri" w:hAnsi="Calibri" w:cs="Calibri"/>
                <w:color w:val="000000"/>
              </w:rPr>
            </w:pPr>
            <w:r>
              <w:rPr>
                <w:rFonts w:ascii="Calibri" w:hAnsi="Calibri" w:cs="Calibri"/>
                <w:color w:val="000000"/>
              </w:rPr>
              <w:t>Let us work together for</w:t>
            </w:r>
            <w:r>
              <w:rPr>
                <w:rFonts w:ascii="Calibri" w:hAnsi="Calibri" w:cs="Calibri"/>
                <w:color w:val="000000"/>
              </w:rPr>
              <w:br/>
              <w:t>the common good rather than point at each other and pass responsibility to others.</w:t>
            </w:r>
          </w:p>
          <w:p w14:paraId="482E8557" w14:textId="77777777" w:rsidR="00A62FF2" w:rsidRDefault="00A62FF2" w:rsidP="00A62FF2">
            <w:pPr>
              <w:rPr>
                <w:rFonts w:ascii="Calibri" w:hAnsi="Calibri" w:cs="Calibri"/>
                <w:color w:val="000000"/>
              </w:rPr>
            </w:pPr>
          </w:p>
        </w:tc>
        <w:tc>
          <w:tcPr>
            <w:tcW w:w="3391" w:type="dxa"/>
          </w:tcPr>
          <w:p w14:paraId="3AF6926A" w14:textId="77777777" w:rsidR="00A62FF2" w:rsidRDefault="00A62FF2" w:rsidP="00A62FF2">
            <w:r>
              <w:t>Relevance: yes</w:t>
            </w:r>
          </w:p>
          <w:p w14:paraId="205BB843" w14:textId="6755E3E6" w:rsidR="00A62FF2" w:rsidRDefault="00A62FF2" w:rsidP="00A62FF2">
            <w:r>
              <w:t xml:space="preserve">Topic: </w:t>
            </w:r>
            <w:r>
              <w:t>moral responsibility</w:t>
            </w:r>
          </w:p>
          <w:p w14:paraId="79B8AE50" w14:textId="77777777" w:rsidR="00A62FF2" w:rsidRDefault="00A62FF2" w:rsidP="00A62FF2">
            <w:r>
              <w:t>Unit: measures</w:t>
            </w:r>
          </w:p>
          <w:p w14:paraId="3D043A4F" w14:textId="77777777" w:rsidR="00A62FF2" w:rsidRDefault="00A62FF2" w:rsidP="00A62FF2">
            <w:r>
              <w:t>Scale: global</w:t>
            </w:r>
          </w:p>
          <w:p w14:paraId="663DBD4B" w14:textId="77777777" w:rsidR="00A62FF2" w:rsidRDefault="00A62FF2" w:rsidP="00A62FF2">
            <w:r>
              <w:t>Time: n.a.</w:t>
            </w:r>
          </w:p>
          <w:p w14:paraId="6993C2DB" w14:textId="7292529C" w:rsidR="00A62FF2" w:rsidRDefault="00A62FF2" w:rsidP="00A62FF2">
            <w:r>
              <w:t xml:space="preserve">Principle: </w:t>
            </w:r>
            <w:r>
              <w:t>utilitarian</w:t>
            </w:r>
          </w:p>
          <w:p w14:paraId="64A738E1" w14:textId="273C2C0B" w:rsidR="00A62FF2" w:rsidRPr="009964DC" w:rsidRDefault="00A62FF2" w:rsidP="00A62FF2">
            <w:pPr>
              <w:rPr>
                <w:i/>
                <w:iCs/>
              </w:rPr>
            </w:pPr>
            <w:r>
              <w:t xml:space="preserve">Motivation: </w:t>
            </w:r>
            <w:r w:rsidRPr="00A62FF2">
              <w:t xml:space="preserve">Specifying the need to work together for the common good, the benefit of all. </w:t>
            </w:r>
            <w:r>
              <w:br/>
            </w:r>
            <w:r>
              <w:br/>
            </w:r>
            <w:r>
              <w:rPr>
                <w:i/>
                <w:iCs/>
              </w:rPr>
              <w:t xml:space="preserve">Could argue for </w:t>
            </w:r>
            <w:r>
              <w:rPr>
                <w:i/>
                <w:iCs/>
              </w:rPr>
              <w:t>egalitarian</w:t>
            </w:r>
          </w:p>
          <w:p w14:paraId="3BBE2922" w14:textId="77777777" w:rsidR="00A62FF2" w:rsidRDefault="00A62FF2" w:rsidP="00A62FF2"/>
        </w:tc>
      </w:tr>
      <w:tr w:rsidR="00615BCF" w14:paraId="092C0271" w14:textId="77777777" w:rsidTr="009F6B34">
        <w:trPr>
          <w:trHeight w:val="291"/>
        </w:trPr>
        <w:tc>
          <w:tcPr>
            <w:tcW w:w="3114" w:type="dxa"/>
          </w:tcPr>
          <w:p w14:paraId="592DD347" w14:textId="786669B6" w:rsidR="00615BCF" w:rsidRDefault="00615BCF" w:rsidP="00A62FF2">
            <w:r>
              <w:lastRenderedPageBreak/>
              <w:t>!</w:t>
            </w:r>
          </w:p>
        </w:tc>
        <w:tc>
          <w:tcPr>
            <w:tcW w:w="3063" w:type="dxa"/>
          </w:tcPr>
          <w:p w14:paraId="086595C6" w14:textId="77777777" w:rsidR="00615BCF" w:rsidRDefault="00615BCF" w:rsidP="00615BCF">
            <w:pPr>
              <w:rPr>
                <w:rFonts w:ascii="Calibri" w:hAnsi="Calibri" w:cs="Calibri"/>
                <w:color w:val="000000"/>
              </w:rPr>
            </w:pPr>
            <w:r>
              <w:rPr>
                <w:rFonts w:ascii="Calibri" w:hAnsi="Calibri" w:cs="Calibri"/>
                <w:color w:val="000000"/>
              </w:rPr>
              <w:t>We must also consider the central</w:t>
            </w:r>
            <w:r>
              <w:rPr>
                <w:rFonts w:ascii="Calibri" w:hAnsi="Calibri" w:cs="Calibri"/>
                <w:color w:val="000000"/>
              </w:rPr>
              <w:br/>
              <w:t>factor of education: education aimed at fostering a sense of responsibility in children and</w:t>
            </w:r>
            <w:r>
              <w:rPr>
                <w:rFonts w:ascii="Calibri" w:hAnsi="Calibri" w:cs="Calibri"/>
                <w:color w:val="000000"/>
              </w:rPr>
              <w:br/>
              <w:t>adults towards environmentally sound patterns of development, the stewardship of</w:t>
            </w:r>
            <w:r>
              <w:rPr>
                <w:rFonts w:ascii="Calibri" w:hAnsi="Calibri" w:cs="Calibri"/>
                <w:color w:val="000000"/>
              </w:rPr>
              <w:br/>
              <w:t>creation, and solidarity among people.</w:t>
            </w:r>
          </w:p>
          <w:p w14:paraId="4E0F38F0" w14:textId="77777777" w:rsidR="00615BCF" w:rsidRDefault="00615BCF" w:rsidP="00A62FF2">
            <w:pPr>
              <w:rPr>
                <w:rFonts w:ascii="Calibri" w:hAnsi="Calibri" w:cs="Calibri"/>
                <w:color w:val="000000"/>
              </w:rPr>
            </w:pPr>
          </w:p>
        </w:tc>
        <w:tc>
          <w:tcPr>
            <w:tcW w:w="3391" w:type="dxa"/>
          </w:tcPr>
          <w:p w14:paraId="5128630C" w14:textId="77777777" w:rsidR="00615BCF" w:rsidRDefault="00615BCF" w:rsidP="00615BCF">
            <w:r>
              <w:t>Relevance: yes</w:t>
            </w:r>
          </w:p>
          <w:p w14:paraId="156C9272" w14:textId="7140A3B4" w:rsidR="00615BCF" w:rsidRDefault="00615BCF" w:rsidP="00615BCF">
            <w:r>
              <w:t xml:space="preserve">Topic: </w:t>
            </w:r>
            <w:r>
              <w:t>other(education)</w:t>
            </w:r>
          </w:p>
          <w:p w14:paraId="013AEACC" w14:textId="027F4D63" w:rsidR="00615BCF" w:rsidRDefault="00615BCF" w:rsidP="00615BCF">
            <w:r>
              <w:t>Unit:</w:t>
            </w:r>
            <w:r>
              <w:t xml:space="preserve"> n.a.</w:t>
            </w:r>
          </w:p>
          <w:p w14:paraId="4C4E3D3F" w14:textId="77777777" w:rsidR="00615BCF" w:rsidRDefault="00615BCF" w:rsidP="00615BCF">
            <w:r>
              <w:t>Scale: global</w:t>
            </w:r>
          </w:p>
          <w:p w14:paraId="70906902" w14:textId="77777777" w:rsidR="00615BCF" w:rsidRDefault="00615BCF" w:rsidP="00615BCF">
            <w:r>
              <w:t>Time: n.a.</w:t>
            </w:r>
          </w:p>
          <w:p w14:paraId="6F197632" w14:textId="0CB24F6D" w:rsidR="00615BCF" w:rsidRDefault="00615BCF" w:rsidP="00615BCF">
            <w:r>
              <w:t xml:space="preserve">Principle: </w:t>
            </w:r>
            <w:r>
              <w:t>general normative statement</w:t>
            </w:r>
          </w:p>
          <w:p w14:paraId="3908297A" w14:textId="1D92FDD6" w:rsidR="00615BCF" w:rsidRDefault="00615BCF" w:rsidP="00615BCF">
            <w:r>
              <w:t xml:space="preserve">Motivation: </w:t>
            </w:r>
            <w:r>
              <w:t xml:space="preserve"> </w:t>
            </w:r>
            <w:r w:rsidRPr="00615BCF">
              <w:t>General normative statement highlighting the importance of the inclusion of education in new policy.</w:t>
            </w:r>
          </w:p>
        </w:tc>
      </w:tr>
      <w:tr w:rsidR="00EF5AA9" w14:paraId="743BD870" w14:textId="77777777" w:rsidTr="009F6B34">
        <w:trPr>
          <w:trHeight w:val="291"/>
        </w:trPr>
        <w:tc>
          <w:tcPr>
            <w:tcW w:w="3114" w:type="dxa"/>
          </w:tcPr>
          <w:p w14:paraId="2028A2E1" w14:textId="36CC3527" w:rsidR="00EF5AA9" w:rsidRDefault="00EF5AA9" w:rsidP="00A62FF2">
            <w:r>
              <w:t>!!</w:t>
            </w:r>
            <w:r>
              <w:br/>
              <w:t>Could be limitarian</w:t>
            </w:r>
          </w:p>
        </w:tc>
        <w:tc>
          <w:tcPr>
            <w:tcW w:w="3063" w:type="dxa"/>
          </w:tcPr>
          <w:p w14:paraId="38BED4B5" w14:textId="77777777" w:rsidR="00EF5AA9" w:rsidRDefault="00EF5AA9" w:rsidP="00EF5AA9">
            <w:pPr>
              <w:rPr>
                <w:rFonts w:ascii="Calibri" w:hAnsi="Calibri" w:cs="Calibri"/>
                <w:color w:val="000000"/>
              </w:rPr>
            </w:pPr>
            <w:r>
              <w:rPr>
                <w:rFonts w:ascii="Calibri" w:hAnsi="Calibri" w:cs="Calibri"/>
                <w:color w:val="000000"/>
              </w:rPr>
              <w:br/>
              <w:t xml:space="preserve">There is no room for the globalization of indifference, the economy of exclusion or the </w:t>
            </w:r>
            <w:r>
              <w:rPr>
                <w:rFonts w:ascii="Calibri" w:hAnsi="Calibri" w:cs="Calibri"/>
                <w:color w:val="000000"/>
              </w:rPr>
              <w:br/>
              <w:t>throwaway culture so foten denounced by Pope Francis.</w:t>
            </w:r>
          </w:p>
          <w:p w14:paraId="51FD5566" w14:textId="77777777" w:rsidR="00EF5AA9" w:rsidRDefault="00EF5AA9" w:rsidP="00615BCF">
            <w:pPr>
              <w:rPr>
                <w:rFonts w:ascii="Calibri" w:hAnsi="Calibri" w:cs="Calibri"/>
                <w:color w:val="000000"/>
              </w:rPr>
            </w:pPr>
          </w:p>
        </w:tc>
        <w:tc>
          <w:tcPr>
            <w:tcW w:w="3391" w:type="dxa"/>
          </w:tcPr>
          <w:p w14:paraId="619BC668" w14:textId="3A4BA13F" w:rsidR="00EF5AA9" w:rsidRDefault="00EF5AA9" w:rsidP="00EF5AA9">
            <w:r>
              <w:t>Relevance: yes</w:t>
            </w:r>
          </w:p>
          <w:p w14:paraId="301766EA" w14:textId="284C04C6" w:rsidR="00EF5AA9" w:rsidRDefault="00EF5AA9" w:rsidP="00EF5AA9">
            <w:r>
              <w:t xml:space="preserve">Topic: </w:t>
            </w:r>
            <w:r w:rsidRPr="00EF5AA9">
              <w:t>moral responsibility, other(exclusion), other(throwaway culture)</w:t>
            </w:r>
          </w:p>
          <w:p w14:paraId="0CD3DE67" w14:textId="77777777" w:rsidR="00EF5AA9" w:rsidRDefault="00EF5AA9" w:rsidP="00EF5AA9">
            <w:r>
              <w:t>Unit: n.a.</w:t>
            </w:r>
          </w:p>
          <w:p w14:paraId="3707BC28" w14:textId="77777777" w:rsidR="00EF5AA9" w:rsidRDefault="00EF5AA9" w:rsidP="00EF5AA9">
            <w:r>
              <w:t>Scale: global</w:t>
            </w:r>
          </w:p>
          <w:p w14:paraId="3ECA20D9" w14:textId="77777777" w:rsidR="00EF5AA9" w:rsidRDefault="00EF5AA9" w:rsidP="00EF5AA9">
            <w:r>
              <w:t>Time: n.a.</w:t>
            </w:r>
          </w:p>
          <w:p w14:paraId="6B5B0842" w14:textId="77777777" w:rsidR="00EF5AA9" w:rsidRDefault="00EF5AA9" w:rsidP="00EF5AA9">
            <w:r>
              <w:t>Principle: general normative statement</w:t>
            </w:r>
          </w:p>
          <w:p w14:paraId="7EC204B7" w14:textId="44D759E1" w:rsidR="00EF5AA9" w:rsidRDefault="00EF5AA9" w:rsidP="00EF5AA9">
            <w:r>
              <w:t xml:space="preserve">Motivation:  </w:t>
            </w:r>
            <w:r w:rsidRPr="00EF5AA9">
              <w:t>General normative statement to take on action, suggesting to include all and steer away from overconsumption</w:t>
            </w:r>
          </w:p>
        </w:tc>
      </w:tr>
      <w:tr w:rsidR="00EF5AA9" w14:paraId="1EEBF64E" w14:textId="77777777" w:rsidTr="009F6B34">
        <w:trPr>
          <w:trHeight w:val="291"/>
        </w:trPr>
        <w:tc>
          <w:tcPr>
            <w:tcW w:w="3114" w:type="dxa"/>
          </w:tcPr>
          <w:p w14:paraId="4732EF17" w14:textId="55E065E3" w:rsidR="00EF5AA9" w:rsidRDefault="005F0590" w:rsidP="00A62FF2">
            <w:r>
              <w:t>!</w:t>
            </w:r>
          </w:p>
        </w:tc>
        <w:tc>
          <w:tcPr>
            <w:tcW w:w="3063" w:type="dxa"/>
          </w:tcPr>
          <w:p w14:paraId="259FC0E5" w14:textId="77777777" w:rsidR="005F0590" w:rsidRDefault="005F0590" w:rsidP="005F0590">
            <w:pPr>
              <w:rPr>
                <w:rFonts w:ascii="Calibri" w:hAnsi="Calibri" w:cs="Calibri"/>
                <w:color w:val="000000"/>
              </w:rPr>
            </w:pPr>
            <w:r>
              <w:rPr>
                <w:rFonts w:ascii="Calibri" w:hAnsi="Calibri" w:cs="Calibri"/>
                <w:color w:val="000000"/>
              </w:rPr>
              <w:t>‘lhe current lifestyle with its throwaway culture is</w:t>
            </w:r>
            <w:r>
              <w:rPr>
                <w:rFonts w:ascii="Calibri" w:hAnsi="Calibri" w:cs="Calibri"/>
                <w:color w:val="000000"/>
              </w:rPr>
              <w:br/>
              <w:t>unsustainable and should have no place in our lives.</w:t>
            </w:r>
          </w:p>
          <w:p w14:paraId="080B1D06" w14:textId="77777777" w:rsidR="00EF5AA9" w:rsidRDefault="00EF5AA9" w:rsidP="00EF5AA9">
            <w:pPr>
              <w:rPr>
                <w:rFonts w:ascii="Calibri" w:hAnsi="Calibri" w:cs="Calibri"/>
                <w:color w:val="000000"/>
              </w:rPr>
            </w:pPr>
          </w:p>
        </w:tc>
        <w:tc>
          <w:tcPr>
            <w:tcW w:w="3391" w:type="dxa"/>
          </w:tcPr>
          <w:p w14:paraId="441E097B" w14:textId="77777777" w:rsidR="005F0590" w:rsidRDefault="005F0590" w:rsidP="005F0590">
            <w:r>
              <w:t>Relevance: yes</w:t>
            </w:r>
          </w:p>
          <w:p w14:paraId="4F5E9491" w14:textId="1CB19766" w:rsidR="005F0590" w:rsidRDefault="005F0590" w:rsidP="005F0590">
            <w:r>
              <w:t xml:space="preserve">Topic: </w:t>
            </w:r>
            <w:r w:rsidRPr="00EF5AA9">
              <w:t>other(throwaway culture)</w:t>
            </w:r>
          </w:p>
          <w:p w14:paraId="7A765331" w14:textId="77777777" w:rsidR="005F0590" w:rsidRDefault="005F0590" w:rsidP="005F0590">
            <w:r>
              <w:t>Unit: n.a.</w:t>
            </w:r>
          </w:p>
          <w:p w14:paraId="28627ACF" w14:textId="77777777" w:rsidR="005F0590" w:rsidRDefault="005F0590" w:rsidP="005F0590">
            <w:r>
              <w:t>Scale: global</w:t>
            </w:r>
          </w:p>
          <w:p w14:paraId="650E225A" w14:textId="77777777" w:rsidR="005F0590" w:rsidRDefault="005F0590" w:rsidP="005F0590">
            <w:r>
              <w:t>Time: n.a.</w:t>
            </w:r>
          </w:p>
          <w:p w14:paraId="6A48B7A6" w14:textId="77777777" w:rsidR="005F0590" w:rsidRDefault="005F0590" w:rsidP="005F0590">
            <w:r>
              <w:t>Principle: general normative statement</w:t>
            </w:r>
          </w:p>
          <w:p w14:paraId="2D653696" w14:textId="362612AF" w:rsidR="00EF5AA9" w:rsidRDefault="005F0590" w:rsidP="005F0590">
            <w:r>
              <w:t xml:space="preserve">Motivation:  </w:t>
            </w:r>
            <w:r w:rsidRPr="005F0590">
              <w:t>Urge to steer away from current lifestyles. No specific mention of a distribution or re</w:t>
            </w:r>
            <w:r>
              <w:t>a</w:t>
            </w:r>
            <w:r w:rsidRPr="005F0590">
              <w:t>son why.</w:t>
            </w:r>
          </w:p>
        </w:tc>
      </w:tr>
      <w:tr w:rsidR="005F0590" w14:paraId="1F87C1E4" w14:textId="77777777" w:rsidTr="009F6B34">
        <w:trPr>
          <w:trHeight w:val="291"/>
        </w:trPr>
        <w:tc>
          <w:tcPr>
            <w:tcW w:w="3114" w:type="dxa"/>
          </w:tcPr>
          <w:p w14:paraId="454AB4D5" w14:textId="77777777" w:rsidR="005F0590" w:rsidRDefault="005F0590" w:rsidP="005F0590">
            <w:r>
              <w:t>COP20KENYA</w:t>
            </w:r>
          </w:p>
          <w:p w14:paraId="55EEA6A5" w14:textId="5E0827CC" w:rsidR="005F0590" w:rsidRDefault="005F0590" w:rsidP="005F0590">
            <w:r>
              <w:t>!</w:t>
            </w:r>
          </w:p>
        </w:tc>
        <w:tc>
          <w:tcPr>
            <w:tcW w:w="3063" w:type="dxa"/>
          </w:tcPr>
          <w:p w14:paraId="782B1351" w14:textId="77777777" w:rsidR="005F0590" w:rsidRDefault="005F0590" w:rsidP="005F0590">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Climate change poses a serious global challenge as </w:t>
            </w:r>
            <w:r>
              <w:rPr>
                <w:rFonts w:ascii="Calibri" w:hAnsi="Calibri" w:cs="Calibri"/>
                <w:color w:val="000000"/>
              </w:rPr>
              <w:br/>
              <w:t xml:space="preserve">evidenced b y science and therefore requires an urgent and </w:t>
            </w:r>
            <w:r>
              <w:rPr>
                <w:rFonts w:ascii="Calibri" w:hAnsi="Calibri" w:cs="Calibri"/>
                <w:color w:val="000000"/>
              </w:rPr>
              <w:br/>
              <w:t>immediate action by all .</w:t>
            </w:r>
          </w:p>
          <w:p w14:paraId="3F7BE11B" w14:textId="77777777" w:rsidR="005F0590" w:rsidRDefault="005F0590" w:rsidP="005F0590">
            <w:pPr>
              <w:rPr>
                <w:rFonts w:ascii="Calibri" w:hAnsi="Calibri" w:cs="Calibri"/>
                <w:color w:val="000000"/>
              </w:rPr>
            </w:pPr>
          </w:p>
        </w:tc>
        <w:tc>
          <w:tcPr>
            <w:tcW w:w="3391" w:type="dxa"/>
          </w:tcPr>
          <w:p w14:paraId="462438F2" w14:textId="77777777" w:rsidR="005F0590" w:rsidRDefault="005F0590" w:rsidP="005F0590">
            <w:r>
              <w:t>Relevance: yes</w:t>
            </w:r>
          </w:p>
          <w:p w14:paraId="76A97AD8" w14:textId="51B38AF2" w:rsidR="005F0590" w:rsidRDefault="005F0590" w:rsidP="005F0590">
            <w:r>
              <w:t xml:space="preserve">Topic: </w:t>
            </w:r>
            <w:r>
              <w:t>moral responsibility</w:t>
            </w:r>
          </w:p>
          <w:p w14:paraId="5EDAB5FD" w14:textId="548025FA" w:rsidR="005F0590" w:rsidRDefault="005F0590" w:rsidP="005F0590">
            <w:r>
              <w:t xml:space="preserve">Unit: </w:t>
            </w:r>
            <w:r>
              <w:t>measures</w:t>
            </w:r>
          </w:p>
          <w:p w14:paraId="07849F21" w14:textId="77777777" w:rsidR="005F0590" w:rsidRDefault="005F0590" w:rsidP="005F0590">
            <w:r>
              <w:t>Scale: global</w:t>
            </w:r>
          </w:p>
          <w:p w14:paraId="05D95DE7" w14:textId="5AA1500F" w:rsidR="005F0590" w:rsidRDefault="005F0590" w:rsidP="005F0590">
            <w:r>
              <w:t xml:space="preserve">Time: </w:t>
            </w:r>
            <w:r>
              <w:t>nearby future</w:t>
            </w:r>
          </w:p>
          <w:p w14:paraId="2578D25A" w14:textId="77777777" w:rsidR="005F0590" w:rsidRDefault="005F0590" w:rsidP="005F0590">
            <w:r>
              <w:t xml:space="preserve">Principle: </w:t>
            </w:r>
            <w:r w:rsidRPr="005F0590">
              <w:t>Urging for global action, referring to egalitarian, reason is that it is a global challeng</w:t>
            </w:r>
            <w:r>
              <w:t>e</w:t>
            </w:r>
            <w:r w:rsidRPr="005F0590">
              <w:t>, utilitarian.</w:t>
            </w:r>
          </w:p>
          <w:p w14:paraId="26D0F6CD" w14:textId="77777777" w:rsidR="005F0590" w:rsidRDefault="005F0590" w:rsidP="005F0590"/>
          <w:p w14:paraId="0E77A87F" w14:textId="27F701E9" w:rsidR="005F0590" w:rsidRPr="005F0590" w:rsidRDefault="005F0590" w:rsidP="005F0590">
            <w:pPr>
              <w:rPr>
                <w:i/>
                <w:iCs/>
              </w:rPr>
            </w:pPr>
            <w:r>
              <w:rPr>
                <w:i/>
                <w:iCs/>
              </w:rPr>
              <w:t>Doubting the double labelling</w:t>
            </w:r>
          </w:p>
        </w:tc>
      </w:tr>
      <w:tr w:rsidR="005F0590" w14:paraId="41F85F54" w14:textId="77777777" w:rsidTr="009F6B34">
        <w:trPr>
          <w:trHeight w:val="291"/>
        </w:trPr>
        <w:tc>
          <w:tcPr>
            <w:tcW w:w="3114" w:type="dxa"/>
          </w:tcPr>
          <w:p w14:paraId="3D0A6699" w14:textId="77777777" w:rsidR="005F0590" w:rsidRDefault="005F0590" w:rsidP="005F0590"/>
        </w:tc>
        <w:tc>
          <w:tcPr>
            <w:tcW w:w="3063" w:type="dxa"/>
          </w:tcPr>
          <w:p w14:paraId="7B31CE4B" w14:textId="77777777" w:rsidR="005F0590" w:rsidRDefault="005F0590" w:rsidP="005F0590">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 As part of the roadmap agreed </w:t>
            </w:r>
            <w:r>
              <w:rPr>
                <w:rFonts w:ascii="Calibri" w:hAnsi="Calibri" w:cs="Calibri"/>
                <w:color w:val="000000"/>
              </w:rPr>
              <w:lastRenderedPageBreak/>
              <w:t xml:space="preserve">in Durban, Doha and </w:t>
            </w:r>
            <w:r>
              <w:rPr>
                <w:rFonts w:ascii="Calibri" w:hAnsi="Calibri" w:cs="Calibri"/>
                <w:color w:val="000000"/>
              </w:rPr>
              <w:br/>
              <w:t xml:space="preserve">Warsaw , Lima must produce the elements of a draft </w:t>
            </w:r>
            <w:r>
              <w:rPr>
                <w:rFonts w:ascii="Calibri" w:hAnsi="Calibri" w:cs="Calibri"/>
                <w:color w:val="000000"/>
              </w:rPr>
              <w:br/>
              <w:t xml:space="preserve">negotiation text for the post -2015 Agreement in accordance </w:t>
            </w:r>
            <w:r>
              <w:rPr>
                <w:rFonts w:ascii="Calibri" w:hAnsi="Calibri" w:cs="Calibri"/>
                <w:color w:val="000000"/>
              </w:rPr>
              <w:br/>
              <w:t xml:space="preserve">with the objective, principles and provisions of the </w:t>
            </w:r>
            <w:r>
              <w:rPr>
                <w:rFonts w:ascii="Calibri" w:hAnsi="Calibri" w:cs="Calibri"/>
                <w:color w:val="000000"/>
              </w:rPr>
              <w:br/>
              <w:t>Convention .</w:t>
            </w:r>
          </w:p>
          <w:p w14:paraId="530ED4F8" w14:textId="77777777" w:rsidR="005F0590" w:rsidRDefault="005F0590" w:rsidP="005F0590">
            <w:pPr>
              <w:rPr>
                <w:rFonts w:ascii="Calibri" w:hAnsi="Calibri" w:cs="Calibri"/>
                <w:color w:val="000000"/>
              </w:rPr>
            </w:pPr>
          </w:p>
        </w:tc>
        <w:tc>
          <w:tcPr>
            <w:tcW w:w="3391" w:type="dxa"/>
          </w:tcPr>
          <w:p w14:paraId="7B0D22AE" w14:textId="34BD9D8F" w:rsidR="005F0590" w:rsidRDefault="005F0590" w:rsidP="005F0590">
            <w:r>
              <w:lastRenderedPageBreak/>
              <w:t xml:space="preserve">This primarily describes what the decisions precent. Implicit referencing for a particular </w:t>
            </w:r>
            <w:r>
              <w:lastRenderedPageBreak/>
              <w:t xml:space="preserve">action. In theory, could be able to check if this was indeed agreed on. </w:t>
            </w:r>
          </w:p>
        </w:tc>
      </w:tr>
      <w:tr w:rsidR="00097850" w14:paraId="5DDF9F32" w14:textId="77777777" w:rsidTr="009F6B34">
        <w:trPr>
          <w:trHeight w:val="291"/>
        </w:trPr>
        <w:tc>
          <w:tcPr>
            <w:tcW w:w="3114" w:type="dxa"/>
          </w:tcPr>
          <w:p w14:paraId="165F9327" w14:textId="4AB99430" w:rsidR="00097850" w:rsidRDefault="00097850" w:rsidP="005F0590">
            <w:r>
              <w:lastRenderedPageBreak/>
              <w:t>!!</w:t>
            </w:r>
          </w:p>
        </w:tc>
        <w:tc>
          <w:tcPr>
            <w:tcW w:w="3063" w:type="dxa"/>
          </w:tcPr>
          <w:p w14:paraId="0AFC04EE" w14:textId="77777777" w:rsidR="00097850" w:rsidRDefault="00097850" w:rsidP="00097850">
            <w:pPr>
              <w:rPr>
                <w:rFonts w:ascii="Calibri" w:hAnsi="Calibri" w:cs="Calibri"/>
                <w:color w:val="000000"/>
              </w:rPr>
            </w:pPr>
            <w:r>
              <w:rPr>
                <w:rFonts w:ascii="Calibri" w:hAnsi="Calibri" w:cs="Calibri"/>
                <w:color w:val="000000"/>
              </w:rPr>
              <w:t xml:space="preserve">The Agreement must address all the elements </w:t>
            </w:r>
            <w:r>
              <w:rPr>
                <w:rFonts w:ascii="Calibri" w:hAnsi="Calibri" w:cs="Calibri"/>
                <w:color w:val="000000"/>
              </w:rPr>
              <w:br/>
              <w:t>of mitigation, adaptation, finance, technology, capacity -</w:t>
            </w:r>
            <w:r>
              <w:rPr>
                <w:rFonts w:ascii="Calibri" w:hAnsi="Calibri" w:cs="Calibri"/>
                <w:color w:val="000000"/>
              </w:rPr>
              <w:br/>
              <w:t xml:space="preserve">building, transparency of action, and support in a </w:t>
            </w:r>
            <w:r>
              <w:rPr>
                <w:rFonts w:ascii="Calibri" w:hAnsi="Calibri" w:cs="Calibri"/>
                <w:color w:val="000000"/>
              </w:rPr>
              <w:br/>
              <w:t xml:space="preserve">comprehensive and balanced manner without om itting the </w:t>
            </w:r>
            <w:r>
              <w:rPr>
                <w:rFonts w:ascii="Calibri" w:hAnsi="Calibri" w:cs="Calibri"/>
                <w:color w:val="000000"/>
              </w:rPr>
              <w:br/>
              <w:t>aspects of loss and damage .</w:t>
            </w:r>
          </w:p>
          <w:p w14:paraId="6B9CEAA0" w14:textId="77777777" w:rsidR="00097850" w:rsidRDefault="00097850" w:rsidP="005F0590">
            <w:pPr>
              <w:rPr>
                <w:rFonts w:ascii="Calibri" w:hAnsi="Calibri" w:cs="Calibri"/>
                <w:color w:val="000000"/>
              </w:rPr>
            </w:pPr>
          </w:p>
        </w:tc>
        <w:tc>
          <w:tcPr>
            <w:tcW w:w="3391" w:type="dxa"/>
          </w:tcPr>
          <w:p w14:paraId="7D139C1D" w14:textId="77777777" w:rsidR="00097850" w:rsidRDefault="00097850" w:rsidP="005F0590">
            <w:r>
              <w:t>Relevance: yes</w:t>
            </w:r>
          </w:p>
          <w:p w14:paraId="7D873A92" w14:textId="77777777" w:rsidR="00097850" w:rsidRDefault="00097850" w:rsidP="005F0590">
            <w:r>
              <w:t xml:space="preserve">Topic: </w:t>
            </w:r>
            <w:r w:rsidRPr="00097850">
              <w:t>new UNFCCC policy, adaptation, mitigation, loss and damage</w:t>
            </w:r>
          </w:p>
          <w:p w14:paraId="1A8E6628" w14:textId="77777777" w:rsidR="00097850" w:rsidRDefault="00097850" w:rsidP="005F0590">
            <w:r>
              <w:t>Unit: emissions, financial resources, technological resources</w:t>
            </w:r>
          </w:p>
          <w:p w14:paraId="207F9396" w14:textId="77777777" w:rsidR="00097850" w:rsidRDefault="00097850" w:rsidP="005F0590">
            <w:r>
              <w:t>Scale: global</w:t>
            </w:r>
          </w:p>
          <w:p w14:paraId="4C9F9D8D" w14:textId="77777777" w:rsidR="00097850" w:rsidRDefault="00097850" w:rsidP="005F0590">
            <w:r>
              <w:t>Time: nearby future</w:t>
            </w:r>
          </w:p>
          <w:p w14:paraId="19735BD5" w14:textId="77777777" w:rsidR="00097850" w:rsidRDefault="00097850" w:rsidP="005F0590">
            <w:r>
              <w:t>Principle: general normative statement</w:t>
            </w:r>
          </w:p>
          <w:p w14:paraId="4CAEE8B1" w14:textId="77777777" w:rsidR="00097850" w:rsidRDefault="00097850" w:rsidP="005F0590">
            <w:r>
              <w:t xml:space="preserve">Motivation: </w:t>
            </w:r>
            <w:r w:rsidRPr="00097850">
              <w:t>No specific link to a distribution that is preferred.  However there is judgement on the need to a</w:t>
            </w:r>
            <w:r>
              <w:t>d</w:t>
            </w:r>
            <w:r w:rsidRPr="00097850">
              <w:t>dress all elements.</w:t>
            </w:r>
          </w:p>
          <w:p w14:paraId="7DE1E373" w14:textId="0D2ED463" w:rsidR="00097850" w:rsidRPr="00097850" w:rsidRDefault="00097850" w:rsidP="005F0590">
            <w:pPr>
              <w:rPr>
                <w:i/>
                <w:iCs/>
              </w:rPr>
            </w:pPr>
            <w:r>
              <w:rPr>
                <w:i/>
                <w:iCs/>
              </w:rPr>
              <w:t>Could argue for egalitarian?</w:t>
            </w:r>
          </w:p>
        </w:tc>
      </w:tr>
      <w:tr w:rsidR="00A418C6" w14:paraId="2E9B4727" w14:textId="77777777" w:rsidTr="009F6B34">
        <w:trPr>
          <w:trHeight w:val="291"/>
        </w:trPr>
        <w:tc>
          <w:tcPr>
            <w:tcW w:w="3114" w:type="dxa"/>
          </w:tcPr>
          <w:p w14:paraId="09AA268F" w14:textId="34E1D932" w:rsidR="00A418C6" w:rsidRDefault="00A418C6" w:rsidP="00A418C6">
            <w:r>
              <w:t>!!</w:t>
            </w:r>
          </w:p>
        </w:tc>
        <w:tc>
          <w:tcPr>
            <w:tcW w:w="3063" w:type="dxa"/>
          </w:tcPr>
          <w:p w14:paraId="7B5FEC24" w14:textId="77777777" w:rsidR="00A418C6" w:rsidRDefault="00A418C6" w:rsidP="00A418C6">
            <w:pPr>
              <w:rPr>
                <w:rFonts w:ascii="Calibri" w:hAnsi="Calibri" w:cs="Calibri"/>
                <w:color w:val="000000"/>
              </w:rPr>
            </w:pPr>
            <w:r>
              <w:rPr>
                <w:rFonts w:ascii="Calibri" w:hAnsi="Calibri" w:cs="Calibri"/>
                <w:color w:val="000000"/>
              </w:rPr>
              <w:t xml:space="preserve">The INDCs must reflect the </w:t>
            </w:r>
            <w:r>
              <w:rPr>
                <w:rFonts w:ascii="Calibri" w:hAnsi="Calibri" w:cs="Calibri"/>
                <w:color w:val="000000"/>
              </w:rPr>
              <w:br/>
              <w:t xml:space="preserve">efforts Parties are willing to contribute towards the </w:t>
            </w:r>
            <w:r>
              <w:rPr>
                <w:rFonts w:ascii="Calibri" w:hAnsi="Calibri" w:cs="Calibri"/>
                <w:color w:val="000000"/>
              </w:rPr>
              <w:br/>
              <w:t xml:space="preserve">enhanced implementation of their obligations under the </w:t>
            </w:r>
            <w:r>
              <w:rPr>
                <w:rFonts w:ascii="Calibri" w:hAnsi="Calibri" w:cs="Calibri"/>
                <w:color w:val="000000"/>
              </w:rPr>
              <w:br/>
              <w:t>convention as enshrined in its Article 4.</w:t>
            </w:r>
          </w:p>
          <w:p w14:paraId="5F95E29C" w14:textId="77777777" w:rsidR="00A418C6" w:rsidRDefault="00A418C6" w:rsidP="00A418C6">
            <w:pPr>
              <w:rPr>
                <w:rFonts w:ascii="Calibri" w:hAnsi="Calibri" w:cs="Calibri"/>
                <w:color w:val="000000"/>
              </w:rPr>
            </w:pPr>
          </w:p>
        </w:tc>
        <w:tc>
          <w:tcPr>
            <w:tcW w:w="3391" w:type="dxa"/>
          </w:tcPr>
          <w:p w14:paraId="56790DBA" w14:textId="77777777" w:rsidR="00A418C6" w:rsidRDefault="00A418C6" w:rsidP="00A418C6">
            <w:r>
              <w:t>Relevance: yes</w:t>
            </w:r>
          </w:p>
          <w:p w14:paraId="7D10879C" w14:textId="7538A2A0" w:rsidR="00A418C6" w:rsidRDefault="00A418C6" w:rsidP="00A418C6">
            <w:r>
              <w:t xml:space="preserve">Topic: </w:t>
            </w:r>
            <w:r>
              <w:t>UNFCCC principles and agreements</w:t>
            </w:r>
          </w:p>
          <w:p w14:paraId="7E2F7337" w14:textId="09EDF19E" w:rsidR="00A418C6" w:rsidRDefault="00A418C6" w:rsidP="00A418C6">
            <w:r>
              <w:t xml:space="preserve">Unit: </w:t>
            </w:r>
            <w:r>
              <w:t>measures</w:t>
            </w:r>
          </w:p>
          <w:p w14:paraId="7D63F572" w14:textId="6199D194" w:rsidR="00A418C6" w:rsidRDefault="00A418C6" w:rsidP="00A418C6">
            <w:r>
              <w:t>Scale:</w:t>
            </w:r>
            <w:r>
              <w:t xml:space="preserve"> global</w:t>
            </w:r>
          </w:p>
          <w:p w14:paraId="7ECC08FA" w14:textId="39474181" w:rsidR="00A418C6" w:rsidRDefault="00A418C6" w:rsidP="00A418C6">
            <w:r>
              <w:t xml:space="preserve">Time: </w:t>
            </w:r>
            <w:r>
              <w:t>n.a.</w:t>
            </w:r>
          </w:p>
          <w:p w14:paraId="748154AE" w14:textId="2593514C" w:rsidR="00A418C6" w:rsidRDefault="00A418C6" w:rsidP="00A418C6">
            <w:r>
              <w:t xml:space="preserve">Principle: </w:t>
            </w:r>
            <w:r>
              <w:t>egalitarian</w:t>
            </w:r>
          </w:p>
          <w:p w14:paraId="209A8CC7" w14:textId="62422D96" w:rsidR="00A418C6" w:rsidRDefault="00A418C6" w:rsidP="00A418C6">
            <w:r>
              <w:t>Motiva</w:t>
            </w:r>
            <w:r>
              <w:t>tion: prescribing the need for implementation of article 4, however, this could be a lot of things, in essence as egalitarian principle</w:t>
            </w:r>
          </w:p>
          <w:p w14:paraId="14237063" w14:textId="5760BBF2" w:rsidR="00A418C6" w:rsidRDefault="00A418C6" w:rsidP="00A418C6">
            <w:r>
              <w:rPr>
                <w:i/>
                <w:iCs/>
              </w:rPr>
              <w:t xml:space="preserve">Could argue for </w:t>
            </w:r>
            <w:r>
              <w:rPr>
                <w:i/>
                <w:iCs/>
              </w:rPr>
              <w:t>general normative statement</w:t>
            </w:r>
          </w:p>
        </w:tc>
      </w:tr>
      <w:tr w:rsidR="00816A5B" w14:paraId="6F008EEF" w14:textId="77777777" w:rsidTr="009F6B34">
        <w:trPr>
          <w:trHeight w:val="291"/>
        </w:trPr>
        <w:tc>
          <w:tcPr>
            <w:tcW w:w="3114" w:type="dxa"/>
          </w:tcPr>
          <w:p w14:paraId="3259A318" w14:textId="77777777" w:rsidR="00816A5B" w:rsidRDefault="00816A5B" w:rsidP="00A418C6">
            <w:r>
              <w:t>COP20MICRONESIA</w:t>
            </w:r>
          </w:p>
          <w:p w14:paraId="0A0521E0" w14:textId="764575FC" w:rsidR="00816A5B" w:rsidRDefault="00816A5B" w:rsidP="00A418C6">
            <w:r>
              <w:t>!!!</w:t>
            </w:r>
          </w:p>
        </w:tc>
        <w:tc>
          <w:tcPr>
            <w:tcW w:w="3063" w:type="dxa"/>
          </w:tcPr>
          <w:p w14:paraId="72134EBB" w14:textId="77777777" w:rsidR="00816A5B" w:rsidRDefault="00816A5B" w:rsidP="00816A5B">
            <w:pPr>
              <w:rPr>
                <w:rFonts w:ascii="Calibri" w:hAnsi="Calibri" w:cs="Calibri"/>
                <w:color w:val="000000"/>
              </w:rPr>
            </w:pPr>
            <w:r>
              <w:rPr>
                <w:rFonts w:ascii="Calibri" w:hAnsi="Calibri" w:cs="Calibri"/>
                <w:color w:val="000000"/>
              </w:rPr>
              <w:t>The major polluters, especially those who are most responsible for climate change, have the moral obligation to do much more, to take the lead and to raise their ambition now.</w:t>
            </w:r>
          </w:p>
          <w:p w14:paraId="01F14B85" w14:textId="77777777" w:rsidR="00816A5B" w:rsidRDefault="00816A5B" w:rsidP="00A418C6">
            <w:pPr>
              <w:rPr>
                <w:rFonts w:ascii="Calibri" w:hAnsi="Calibri" w:cs="Calibri"/>
                <w:color w:val="000000"/>
              </w:rPr>
            </w:pPr>
          </w:p>
        </w:tc>
        <w:tc>
          <w:tcPr>
            <w:tcW w:w="3391" w:type="dxa"/>
          </w:tcPr>
          <w:p w14:paraId="0DCF53DD" w14:textId="77777777" w:rsidR="00816A5B" w:rsidRDefault="00816A5B" w:rsidP="00816A5B">
            <w:r>
              <w:t>Relevance: yes</w:t>
            </w:r>
          </w:p>
          <w:p w14:paraId="65D1063F" w14:textId="4A22FB6A" w:rsidR="00816A5B" w:rsidRDefault="00816A5B" w:rsidP="00816A5B">
            <w:r>
              <w:t xml:space="preserve">Topic: </w:t>
            </w:r>
            <w:r>
              <w:t>moral responsiblity</w:t>
            </w:r>
          </w:p>
          <w:p w14:paraId="1EE98B3C" w14:textId="77777777" w:rsidR="00816A5B" w:rsidRDefault="00816A5B" w:rsidP="00816A5B">
            <w:r>
              <w:t>Unit: measures</w:t>
            </w:r>
          </w:p>
          <w:p w14:paraId="008F494E" w14:textId="3008322C" w:rsidR="00816A5B" w:rsidRDefault="00816A5B" w:rsidP="00816A5B">
            <w:r>
              <w:t xml:space="preserve">Scale: </w:t>
            </w:r>
            <w:r>
              <w:t>multinational(major polluters)</w:t>
            </w:r>
          </w:p>
          <w:p w14:paraId="13FBD3E9" w14:textId="11137142" w:rsidR="00816A5B" w:rsidRDefault="00816A5B" w:rsidP="00816A5B">
            <w:r>
              <w:t xml:space="preserve">Time: </w:t>
            </w:r>
            <w:r>
              <w:t>present</w:t>
            </w:r>
          </w:p>
          <w:p w14:paraId="3EFD4951" w14:textId="6454ABC7" w:rsidR="00816A5B" w:rsidRDefault="00816A5B" w:rsidP="00816A5B">
            <w:r>
              <w:t>Principle:</w:t>
            </w:r>
            <w:r>
              <w:t xml:space="preserve"> general normative statement</w:t>
            </w:r>
          </w:p>
          <w:p w14:paraId="15F28C32" w14:textId="3DDD5ADF" w:rsidR="00816A5B" w:rsidRDefault="00816A5B" w:rsidP="00816A5B">
            <w:r>
              <w:t xml:space="preserve">Motivation: </w:t>
            </w:r>
            <w:r w:rsidRPr="00816A5B">
              <w:t xml:space="preserve">Describing judgement on the need to take </w:t>
            </w:r>
            <w:r w:rsidRPr="00816A5B">
              <w:t>responsibility</w:t>
            </w:r>
            <w:r w:rsidRPr="00816A5B">
              <w:t>, but no specific distribution named.</w:t>
            </w:r>
          </w:p>
          <w:p w14:paraId="7C62BBA8" w14:textId="77777777" w:rsidR="00816A5B" w:rsidRDefault="00816A5B" w:rsidP="00816A5B"/>
          <w:p w14:paraId="32619C23" w14:textId="6D896B34" w:rsidR="00816A5B" w:rsidRPr="00816A5B" w:rsidRDefault="00816A5B" w:rsidP="00816A5B">
            <w:pPr>
              <w:rPr>
                <w:i/>
                <w:iCs/>
              </w:rPr>
            </w:pPr>
            <w:r>
              <w:rPr>
                <w:i/>
                <w:iCs/>
              </w:rPr>
              <w:t>Could argue for Prioritarian?</w:t>
            </w:r>
          </w:p>
          <w:p w14:paraId="20EAE930" w14:textId="77777777" w:rsidR="00816A5B" w:rsidRDefault="00816A5B" w:rsidP="00A418C6"/>
        </w:tc>
      </w:tr>
      <w:tr w:rsidR="000C19D6" w14:paraId="2D3C62B0" w14:textId="77777777" w:rsidTr="009F6B34">
        <w:trPr>
          <w:trHeight w:val="291"/>
        </w:trPr>
        <w:tc>
          <w:tcPr>
            <w:tcW w:w="3114" w:type="dxa"/>
          </w:tcPr>
          <w:p w14:paraId="73C8EF75" w14:textId="77777777" w:rsidR="000C19D6" w:rsidRDefault="000C19D6" w:rsidP="00A418C6"/>
        </w:tc>
        <w:tc>
          <w:tcPr>
            <w:tcW w:w="3063" w:type="dxa"/>
          </w:tcPr>
          <w:p w14:paraId="3F603114" w14:textId="77777777" w:rsidR="000C19D6" w:rsidRDefault="000C19D6" w:rsidP="000C19D6">
            <w:pPr>
              <w:rPr>
                <w:rFonts w:ascii="Calibri" w:hAnsi="Calibri" w:cs="Calibri"/>
                <w:color w:val="000000"/>
              </w:rPr>
            </w:pPr>
            <w:r>
              <w:rPr>
                <w:rFonts w:ascii="Calibri" w:hAnsi="Calibri" w:cs="Calibri"/>
                <w:color w:val="000000"/>
              </w:rPr>
              <w:t>Mr. President,</w:t>
            </w:r>
            <w:r>
              <w:rPr>
                <w:rFonts w:ascii="Calibri" w:hAnsi="Calibri" w:cs="Calibri"/>
                <w:color w:val="000000"/>
              </w:rPr>
              <w:br/>
              <w:t>Not only can we still attain an ambitious agreement, but we can also prevent some of the worst impacts of climate change in the near term, but only if we take fast and ambitious actions now, such as using the Montreal Protocol to reduce the powerful greenhouse gases HFCs.</w:t>
            </w:r>
          </w:p>
          <w:p w14:paraId="7E976418" w14:textId="77777777" w:rsidR="000C19D6" w:rsidRDefault="000C19D6" w:rsidP="00816A5B">
            <w:pPr>
              <w:rPr>
                <w:rFonts w:ascii="Calibri" w:hAnsi="Calibri" w:cs="Calibri"/>
                <w:color w:val="000000"/>
              </w:rPr>
            </w:pPr>
          </w:p>
        </w:tc>
        <w:tc>
          <w:tcPr>
            <w:tcW w:w="3391" w:type="dxa"/>
          </w:tcPr>
          <w:p w14:paraId="10BB64A0" w14:textId="77777777" w:rsidR="000C19D6" w:rsidRDefault="000C19D6" w:rsidP="00816A5B">
            <w:r>
              <w:t>Not relevant</w:t>
            </w:r>
          </w:p>
          <w:p w14:paraId="10E7F205" w14:textId="63734118" w:rsidR="000C19D6" w:rsidRPr="000C19D6" w:rsidRDefault="000C19D6" w:rsidP="00816A5B">
            <w:pPr>
              <w:rPr>
                <w:i/>
                <w:iCs/>
              </w:rPr>
            </w:pPr>
            <w:r>
              <w:rPr>
                <w:i/>
                <w:iCs/>
              </w:rPr>
              <w:t>Could argue for it being a normative statement, but does not say anything else than just needing general action, no mention of a specific distribution only following the agreement on GHG</w:t>
            </w:r>
          </w:p>
        </w:tc>
      </w:tr>
      <w:tr w:rsidR="000C19D6" w14:paraId="68D47E87" w14:textId="77777777" w:rsidTr="009F6B34">
        <w:trPr>
          <w:trHeight w:val="291"/>
        </w:trPr>
        <w:tc>
          <w:tcPr>
            <w:tcW w:w="3114" w:type="dxa"/>
          </w:tcPr>
          <w:p w14:paraId="2F564811" w14:textId="33FBBBB4" w:rsidR="000C19D6" w:rsidRDefault="000C19D6" w:rsidP="00A418C6">
            <w:r>
              <w:t>COP20REPKOREA</w:t>
            </w:r>
          </w:p>
        </w:tc>
        <w:tc>
          <w:tcPr>
            <w:tcW w:w="3063" w:type="dxa"/>
          </w:tcPr>
          <w:p w14:paraId="18DB6626" w14:textId="77777777" w:rsidR="000C19D6" w:rsidRDefault="000C19D6" w:rsidP="000C19D6">
            <w:pPr>
              <w:rPr>
                <w:rFonts w:ascii="Calibri" w:hAnsi="Calibri" w:cs="Calibri"/>
                <w:color w:val="000000"/>
              </w:rPr>
            </w:pPr>
            <w:r>
              <w:rPr>
                <w:rFonts w:ascii="Calibri" w:hAnsi="Calibri" w:cs="Calibri"/>
                <w:color w:val="000000"/>
              </w:rPr>
              <w:br/>
              <w:t xml:space="preserve"> </w:t>
            </w:r>
            <w:r>
              <w:rPr>
                <w:rFonts w:ascii="Calibri" w:hAnsi="Calibri" w:cs="Calibri"/>
                <w:color w:val="000000"/>
              </w:rPr>
              <w:br/>
            </w:r>
            <w:commentRangeStart w:id="2"/>
            <w:r>
              <w:rPr>
                <w:rFonts w:ascii="Calibri" w:hAnsi="Calibri" w:cs="Calibri"/>
                <w:color w:val="000000"/>
              </w:rPr>
              <w:t xml:space="preserve"> In addition, we are stepping up our efforts in climate finance for the global community, and will </w:t>
            </w:r>
            <w:r>
              <w:rPr>
                <w:rFonts w:ascii="Calibri" w:hAnsi="Calibri" w:cs="Calibri"/>
                <w:color w:val="000000"/>
              </w:rPr>
              <w:br/>
              <w:t>increase our contribution to the Green Climate Fund up to 100 million dollars .</w:t>
            </w:r>
            <w:commentRangeEnd w:id="2"/>
            <w:r w:rsidR="001A0A64">
              <w:rPr>
                <w:rStyle w:val="CommentReference"/>
              </w:rPr>
              <w:commentReference w:id="2"/>
            </w:r>
          </w:p>
          <w:p w14:paraId="1C178C4B" w14:textId="77777777" w:rsidR="000C19D6" w:rsidRDefault="000C19D6" w:rsidP="000C19D6">
            <w:pPr>
              <w:rPr>
                <w:rFonts w:ascii="Calibri" w:hAnsi="Calibri" w:cs="Calibri"/>
                <w:color w:val="000000"/>
              </w:rPr>
            </w:pPr>
          </w:p>
        </w:tc>
        <w:tc>
          <w:tcPr>
            <w:tcW w:w="3391" w:type="dxa"/>
          </w:tcPr>
          <w:p w14:paraId="22259235" w14:textId="77777777" w:rsidR="000C19D6" w:rsidRDefault="001A0A64" w:rsidP="00816A5B">
            <w:pPr>
              <w:rPr>
                <w:i/>
                <w:iCs/>
              </w:rPr>
            </w:pPr>
            <w:r>
              <w:rPr>
                <w:i/>
                <w:iCs/>
              </w:rPr>
              <w:t xml:space="preserve">Defined as a statement of intent, not something normative. </w:t>
            </w:r>
          </w:p>
          <w:p w14:paraId="7DF37A76" w14:textId="77777777" w:rsidR="001A0A64" w:rsidRDefault="001A0A64" w:rsidP="00816A5B">
            <w:pPr>
              <w:rPr>
                <w:i/>
                <w:iCs/>
              </w:rPr>
            </w:pPr>
          </w:p>
          <w:p w14:paraId="12FBBD48" w14:textId="77777777" w:rsidR="001A0A64" w:rsidRDefault="001A0A64" w:rsidP="00816A5B">
            <w:pPr>
              <w:rPr>
                <w:i/>
                <w:iCs/>
              </w:rPr>
            </w:pPr>
            <w:r>
              <w:rPr>
                <w:i/>
                <w:iCs/>
              </w:rPr>
              <w:t xml:space="preserve">Could be argued for Prioritarian (as GCF), but essentially no call for other action. </w:t>
            </w:r>
          </w:p>
          <w:p w14:paraId="36811E89" w14:textId="77777777" w:rsidR="001A0A64" w:rsidRDefault="001A0A64" w:rsidP="00816A5B">
            <w:pPr>
              <w:rPr>
                <w:i/>
                <w:iCs/>
              </w:rPr>
            </w:pPr>
          </w:p>
          <w:p w14:paraId="4E6DE419" w14:textId="3B02D8C7" w:rsidR="001A0A64" w:rsidRPr="001A0A64" w:rsidRDefault="001A0A64" w:rsidP="00816A5B">
            <w:pPr>
              <w:rPr>
                <w:i/>
                <w:iCs/>
              </w:rPr>
            </w:pPr>
            <w:r>
              <w:rPr>
                <w:i/>
                <w:iCs/>
              </w:rPr>
              <w:t>Good example of ambiguousness where focussing on OUR would change normative meaning of the sentence</w:t>
            </w:r>
          </w:p>
        </w:tc>
      </w:tr>
      <w:tr w:rsidR="00357143" w14:paraId="70056B3C" w14:textId="77777777" w:rsidTr="009F6B34">
        <w:trPr>
          <w:trHeight w:val="291"/>
        </w:trPr>
        <w:tc>
          <w:tcPr>
            <w:tcW w:w="3114" w:type="dxa"/>
          </w:tcPr>
          <w:p w14:paraId="073F861B" w14:textId="77777777" w:rsidR="00357143" w:rsidRDefault="00357143" w:rsidP="00A418C6"/>
        </w:tc>
        <w:tc>
          <w:tcPr>
            <w:tcW w:w="3063" w:type="dxa"/>
          </w:tcPr>
          <w:p w14:paraId="24B6ED64" w14:textId="77777777" w:rsidR="00357143" w:rsidRDefault="00357143" w:rsidP="00357143">
            <w:pPr>
              <w:rPr>
                <w:rFonts w:ascii="Calibri" w:hAnsi="Calibri" w:cs="Calibri"/>
                <w:color w:val="000000"/>
              </w:rPr>
            </w:pPr>
            <w:r>
              <w:rPr>
                <w:rFonts w:ascii="Calibri" w:hAnsi="Calibri" w:cs="Calibri"/>
                <w:color w:val="000000"/>
              </w:rPr>
              <w:br/>
              <w:t xml:space="preserve"> </w:t>
            </w:r>
            <w:r>
              <w:rPr>
                <w:rFonts w:ascii="Calibri" w:hAnsi="Calibri" w:cs="Calibri"/>
                <w:color w:val="000000"/>
              </w:rPr>
              <w:br/>
              <w:t>Second, the agreement should be relevant to all .</w:t>
            </w:r>
          </w:p>
          <w:p w14:paraId="2B086F4F" w14:textId="77777777" w:rsidR="00357143" w:rsidRDefault="00357143" w:rsidP="000C19D6">
            <w:pPr>
              <w:rPr>
                <w:rFonts w:ascii="Calibri" w:hAnsi="Calibri" w:cs="Calibri"/>
                <w:color w:val="000000"/>
              </w:rPr>
            </w:pPr>
          </w:p>
        </w:tc>
        <w:tc>
          <w:tcPr>
            <w:tcW w:w="3391" w:type="dxa"/>
          </w:tcPr>
          <w:p w14:paraId="0D5759DA" w14:textId="14249C0E" w:rsidR="00357143" w:rsidRDefault="00357143" w:rsidP="00816A5B">
            <w:r>
              <w:t>Relevance: Yes</w:t>
            </w:r>
          </w:p>
          <w:p w14:paraId="112920B7" w14:textId="77777777" w:rsidR="00357143" w:rsidRDefault="00357143" w:rsidP="00816A5B">
            <w:r>
              <w:t>Topic: New UNFCCC policy</w:t>
            </w:r>
          </w:p>
          <w:p w14:paraId="00C03CEB" w14:textId="77777777" w:rsidR="00357143" w:rsidRDefault="00357143" w:rsidP="00816A5B">
            <w:r>
              <w:t>Unit: n.a.</w:t>
            </w:r>
          </w:p>
          <w:p w14:paraId="24BE08C6" w14:textId="77777777" w:rsidR="00357143" w:rsidRDefault="00357143" w:rsidP="00816A5B">
            <w:r>
              <w:t>Scale: global</w:t>
            </w:r>
          </w:p>
          <w:p w14:paraId="5B2E2512" w14:textId="77777777" w:rsidR="00357143" w:rsidRDefault="00357143" w:rsidP="00816A5B">
            <w:r>
              <w:t>Time: n.a.</w:t>
            </w:r>
          </w:p>
          <w:p w14:paraId="386B2C91" w14:textId="77777777" w:rsidR="00357143" w:rsidRDefault="00357143" w:rsidP="00816A5B">
            <w:r>
              <w:t>Principle: egalitarain</w:t>
            </w:r>
          </w:p>
          <w:p w14:paraId="7DA2F7B2" w14:textId="49E1849F" w:rsidR="00357143" w:rsidRPr="00357143" w:rsidRDefault="00357143" w:rsidP="00816A5B">
            <w:r>
              <w:t xml:space="preserve">Motivation: relevance to all in this case indicates both the need for all to take on action as an egalitarain idea that it should apply to everyone. </w:t>
            </w:r>
          </w:p>
        </w:tc>
      </w:tr>
      <w:tr w:rsidR="00357143" w14:paraId="00DD219A" w14:textId="77777777" w:rsidTr="009F6B34">
        <w:trPr>
          <w:trHeight w:val="291"/>
        </w:trPr>
        <w:tc>
          <w:tcPr>
            <w:tcW w:w="3114" w:type="dxa"/>
          </w:tcPr>
          <w:p w14:paraId="0776E558" w14:textId="60EFD5C8" w:rsidR="00357143" w:rsidRDefault="00357143" w:rsidP="00A418C6">
            <w:r>
              <w:t>!</w:t>
            </w:r>
          </w:p>
        </w:tc>
        <w:tc>
          <w:tcPr>
            <w:tcW w:w="3063" w:type="dxa"/>
          </w:tcPr>
          <w:p w14:paraId="12542E2C" w14:textId="77777777" w:rsidR="00357143" w:rsidRPr="00357143" w:rsidRDefault="00357143" w:rsidP="00357143">
            <w:pPr>
              <w:spacing w:after="0" w:line="240" w:lineRule="auto"/>
              <w:rPr>
                <w:rFonts w:ascii="Calibri" w:hAnsi="Calibri" w:cs="Calibri"/>
                <w:color w:val="000000"/>
              </w:rPr>
            </w:pPr>
          </w:p>
          <w:p w14:paraId="427C0F19" w14:textId="615F189F" w:rsidR="00357143" w:rsidRPr="00357143" w:rsidRDefault="00357143" w:rsidP="00357143">
            <w:pPr>
              <w:spacing w:after="0" w:line="240" w:lineRule="auto"/>
              <w:rPr>
                <w:rFonts w:ascii="Calibri" w:hAnsi="Calibri" w:cs="Calibri"/>
                <w:color w:val="000000"/>
              </w:rPr>
            </w:pPr>
            <w:r w:rsidRPr="00357143">
              <w:rPr>
                <w:rFonts w:ascii="Calibri" w:hAnsi="Calibri" w:cs="Calibri"/>
                <w:color w:val="000000"/>
              </w:rPr>
              <w:t xml:space="preserve">Last but not least, the agreement should also lay solid foundation for transparency and </w:t>
            </w:r>
          </w:p>
          <w:p w14:paraId="77491BEF" w14:textId="184077D0" w:rsidR="00357143" w:rsidRDefault="00357143" w:rsidP="00357143">
            <w:pPr>
              <w:rPr>
                <w:rFonts w:ascii="Calibri" w:hAnsi="Calibri" w:cs="Calibri"/>
                <w:color w:val="000000"/>
              </w:rPr>
            </w:pPr>
            <w:r w:rsidRPr="00357143">
              <w:rPr>
                <w:rFonts w:ascii="Calibri" w:hAnsi="Calibri" w:cs="Calibri"/>
                <w:color w:val="000000"/>
              </w:rPr>
              <w:t>accountability with a clear set of rules.</w:t>
            </w:r>
          </w:p>
        </w:tc>
        <w:tc>
          <w:tcPr>
            <w:tcW w:w="3391" w:type="dxa"/>
          </w:tcPr>
          <w:p w14:paraId="71DFE7C3" w14:textId="77777777" w:rsidR="005E6D73" w:rsidRDefault="005E6D73" w:rsidP="005E6D73">
            <w:r>
              <w:t>Relevance: Yes</w:t>
            </w:r>
          </w:p>
          <w:p w14:paraId="35CB1FD9" w14:textId="77777777" w:rsidR="005E6D73" w:rsidRDefault="005E6D73" w:rsidP="005E6D73">
            <w:r>
              <w:t xml:space="preserve">Topic: other(accountability), new UNFCCC policy, </w:t>
            </w:r>
          </w:p>
          <w:p w14:paraId="4C9192FC" w14:textId="77777777" w:rsidR="005E6D73" w:rsidRDefault="005E6D73" w:rsidP="005E6D73">
            <w:r>
              <w:t>Unit: n.a.</w:t>
            </w:r>
          </w:p>
          <w:p w14:paraId="07C0AE82" w14:textId="77777777" w:rsidR="005E6D73" w:rsidRDefault="005E6D73" w:rsidP="005E6D73">
            <w:r>
              <w:t>Scale: global</w:t>
            </w:r>
          </w:p>
          <w:p w14:paraId="05F3665B" w14:textId="77777777" w:rsidR="005E6D73" w:rsidRDefault="005E6D73" w:rsidP="005E6D73">
            <w:r>
              <w:t>Time: n.a.</w:t>
            </w:r>
          </w:p>
          <w:p w14:paraId="4AC19E27" w14:textId="65AA5C37" w:rsidR="005E6D73" w:rsidRPr="005E6D73" w:rsidRDefault="005E6D73" w:rsidP="005E6D73">
            <w:pPr>
              <w:rPr>
                <w:i/>
                <w:iCs/>
              </w:rPr>
            </w:pPr>
            <w:r>
              <w:t>Principle: general normative statement</w:t>
            </w:r>
            <w:r>
              <w:br/>
              <w:t>Motivation: Call for clear set of rules to enable transparency and accountability. No specific distribution</w:t>
            </w:r>
            <w:r>
              <w:br/>
            </w:r>
            <w:r>
              <w:br/>
            </w:r>
            <w:r>
              <w:rPr>
                <w:i/>
                <w:iCs/>
              </w:rPr>
              <w:t xml:space="preserve">Could argue for more of an </w:t>
            </w:r>
            <w:r>
              <w:rPr>
                <w:i/>
                <w:iCs/>
              </w:rPr>
              <w:lastRenderedPageBreak/>
              <w:t>egalitarian view, with regards to transparency</w:t>
            </w:r>
          </w:p>
        </w:tc>
      </w:tr>
      <w:tr w:rsidR="005E6D73" w14:paraId="20984C8C" w14:textId="77777777" w:rsidTr="009F6B34">
        <w:trPr>
          <w:trHeight w:val="291"/>
        </w:trPr>
        <w:tc>
          <w:tcPr>
            <w:tcW w:w="3114" w:type="dxa"/>
          </w:tcPr>
          <w:p w14:paraId="5415FAAC" w14:textId="00851844" w:rsidR="005E6D73" w:rsidRDefault="005E6D73" w:rsidP="00A418C6">
            <w:r>
              <w:lastRenderedPageBreak/>
              <w:t>!</w:t>
            </w:r>
          </w:p>
        </w:tc>
        <w:tc>
          <w:tcPr>
            <w:tcW w:w="3063" w:type="dxa"/>
          </w:tcPr>
          <w:p w14:paraId="61E1FC90" w14:textId="77777777" w:rsidR="005E6D73" w:rsidRDefault="005E6D73" w:rsidP="005E6D73">
            <w:pPr>
              <w:rPr>
                <w:rFonts w:ascii="Calibri" w:hAnsi="Calibri" w:cs="Calibri"/>
                <w:color w:val="000000"/>
              </w:rPr>
            </w:pPr>
            <w:r>
              <w:rPr>
                <w:rFonts w:ascii="Calibri" w:hAnsi="Calibri" w:cs="Calibri"/>
                <w:color w:val="000000"/>
              </w:rPr>
              <w:t xml:space="preserve">This is crucial to generate confidence on durability and credibility of the new system, not just </w:t>
            </w:r>
            <w:r>
              <w:rPr>
                <w:rFonts w:ascii="Calibri" w:hAnsi="Calibri" w:cs="Calibri"/>
                <w:color w:val="000000"/>
              </w:rPr>
              <w:br/>
              <w:t>among parties, but for the “outside world” as well.</w:t>
            </w:r>
          </w:p>
          <w:p w14:paraId="6A3E7984" w14:textId="77777777" w:rsidR="005E6D73" w:rsidRPr="00357143" w:rsidRDefault="005E6D73" w:rsidP="00357143">
            <w:pPr>
              <w:rPr>
                <w:rFonts w:ascii="Calibri" w:hAnsi="Calibri" w:cs="Calibri"/>
                <w:color w:val="000000"/>
              </w:rPr>
            </w:pPr>
          </w:p>
        </w:tc>
        <w:tc>
          <w:tcPr>
            <w:tcW w:w="3391" w:type="dxa"/>
          </w:tcPr>
          <w:p w14:paraId="1E5BCD6C" w14:textId="77777777" w:rsidR="005E6D73" w:rsidRDefault="005E6D73" w:rsidP="005E6D73">
            <w:r>
              <w:t>Relevance: Yes</w:t>
            </w:r>
          </w:p>
          <w:p w14:paraId="42E45CAF" w14:textId="4F07229F" w:rsidR="005E6D73" w:rsidRDefault="005E6D73" w:rsidP="005E6D73">
            <w:r>
              <w:t xml:space="preserve">Topic: </w:t>
            </w:r>
            <w:r>
              <w:t>New UNFCCC policy, durability, credibility</w:t>
            </w:r>
            <w:r>
              <w:t xml:space="preserve"> </w:t>
            </w:r>
          </w:p>
          <w:p w14:paraId="4DC4851B" w14:textId="77777777" w:rsidR="005E6D73" w:rsidRDefault="005E6D73" w:rsidP="005E6D73">
            <w:r>
              <w:t>Unit: n.a.</w:t>
            </w:r>
          </w:p>
          <w:p w14:paraId="07334D5B" w14:textId="5BB3967A" w:rsidR="005E6D73" w:rsidRPr="005E6D73" w:rsidRDefault="005E6D73" w:rsidP="005E6D73">
            <w:pPr>
              <w:rPr>
                <w:i/>
                <w:iCs/>
              </w:rPr>
            </w:pPr>
            <w:r>
              <w:t>Scale: global</w:t>
            </w:r>
            <w:r>
              <w:t xml:space="preserve"> </w:t>
            </w:r>
            <w:r>
              <w:rPr>
                <w:i/>
                <w:iCs/>
              </w:rPr>
              <w:t>people vs policymakers</w:t>
            </w:r>
          </w:p>
          <w:p w14:paraId="562B48CA" w14:textId="77777777" w:rsidR="005E6D73" w:rsidRDefault="005E6D73" w:rsidP="005E6D73">
            <w:r>
              <w:t>Time: n.a.</w:t>
            </w:r>
          </w:p>
          <w:p w14:paraId="79C89F68" w14:textId="1F7A55A4" w:rsidR="005E6D73" w:rsidRDefault="005E6D73" w:rsidP="005E6D73">
            <w:r>
              <w:t>Principle: general normative statement</w:t>
            </w:r>
            <w:r>
              <w:br/>
              <w:t xml:space="preserve">Motivation: </w:t>
            </w:r>
            <w:r w:rsidRPr="005E6D73">
              <w:t xml:space="preserve">Expression of the need for </w:t>
            </w:r>
            <w:r w:rsidRPr="005E6D73">
              <w:t>durability</w:t>
            </w:r>
            <w:r w:rsidRPr="005E6D73">
              <w:t xml:space="preserve"> and credibility among all, also outside the conference.</w:t>
            </w:r>
            <w:r>
              <w:br/>
            </w:r>
            <w:r>
              <w:br/>
            </w:r>
            <w:r>
              <w:rPr>
                <w:i/>
                <w:iCs/>
              </w:rPr>
              <w:t xml:space="preserve">Could argue for more of </w:t>
            </w:r>
            <w:r>
              <w:rPr>
                <w:i/>
                <w:iCs/>
              </w:rPr>
              <w:t>an egalitian view, with equality between “the people” and policymakers.</w:t>
            </w:r>
          </w:p>
        </w:tc>
      </w:tr>
      <w:tr w:rsidR="002A2B05" w14:paraId="5F5B691B" w14:textId="77777777" w:rsidTr="009F6B34">
        <w:trPr>
          <w:trHeight w:val="291"/>
        </w:trPr>
        <w:tc>
          <w:tcPr>
            <w:tcW w:w="3114" w:type="dxa"/>
          </w:tcPr>
          <w:p w14:paraId="4E5F1840" w14:textId="77777777" w:rsidR="002A2B05" w:rsidRDefault="002A2B05" w:rsidP="00A418C6">
            <w:r>
              <w:t>COP20TONGA</w:t>
            </w:r>
          </w:p>
          <w:p w14:paraId="45AB626F" w14:textId="6C36EAD6" w:rsidR="002A2B05" w:rsidRDefault="002A2B05" w:rsidP="00A418C6">
            <w:r>
              <w:t>!!</w:t>
            </w:r>
          </w:p>
        </w:tc>
        <w:tc>
          <w:tcPr>
            <w:tcW w:w="3063" w:type="dxa"/>
          </w:tcPr>
          <w:p w14:paraId="4C589DF7" w14:textId="77777777" w:rsidR="002A2B05" w:rsidRDefault="002A2B05" w:rsidP="002A2B05">
            <w:pPr>
              <w:rPr>
                <w:rFonts w:ascii="Calibri" w:hAnsi="Calibri" w:cs="Calibri"/>
                <w:color w:val="000000"/>
              </w:rPr>
            </w:pPr>
            <w:r>
              <w:rPr>
                <w:rFonts w:ascii="Calibri" w:hAnsi="Calibri" w:cs="Calibri"/>
                <w:color w:val="000000"/>
              </w:rPr>
              <w:t xml:space="preserve">With only 0.01 % of global emissions produced by the Pacific as a region, Tonga </w:t>
            </w:r>
            <w:r>
              <w:rPr>
                <w:rFonts w:ascii="Calibri" w:hAnsi="Calibri" w:cs="Calibri"/>
                <w:color w:val="000000"/>
              </w:rPr>
              <w:br/>
              <w:t xml:space="preserve"> understands that we co -exist in a Global Commons, and that as a global family we </w:t>
            </w:r>
            <w:r>
              <w:rPr>
                <w:rFonts w:ascii="Calibri" w:hAnsi="Calibri" w:cs="Calibri"/>
                <w:color w:val="000000"/>
              </w:rPr>
              <w:br/>
              <w:t xml:space="preserve"> must foster global partnerships as a measure to catalyze global ambitions.</w:t>
            </w:r>
          </w:p>
          <w:p w14:paraId="5AEC04DA" w14:textId="77777777" w:rsidR="002A2B05" w:rsidRDefault="002A2B05" w:rsidP="005E6D73">
            <w:pPr>
              <w:rPr>
                <w:rFonts w:ascii="Calibri" w:hAnsi="Calibri" w:cs="Calibri"/>
                <w:color w:val="000000"/>
              </w:rPr>
            </w:pPr>
          </w:p>
        </w:tc>
        <w:tc>
          <w:tcPr>
            <w:tcW w:w="3391" w:type="dxa"/>
          </w:tcPr>
          <w:p w14:paraId="6A485D1E" w14:textId="77777777" w:rsidR="002A2B05" w:rsidRDefault="002A2B05" w:rsidP="002A2B05">
            <w:r>
              <w:t>Relevance: Yes</w:t>
            </w:r>
          </w:p>
          <w:p w14:paraId="752943FA" w14:textId="685AE55C" w:rsidR="002A2B05" w:rsidRDefault="002A2B05" w:rsidP="002A2B05">
            <w:r>
              <w:t xml:space="preserve">Topic: </w:t>
            </w:r>
            <w:r>
              <w:t>moral responsibility</w:t>
            </w:r>
            <w:r>
              <w:t xml:space="preserve"> </w:t>
            </w:r>
          </w:p>
          <w:p w14:paraId="4B21C63B" w14:textId="77777777" w:rsidR="002A2B05" w:rsidRDefault="002A2B05" w:rsidP="002A2B05">
            <w:r>
              <w:t>Unit: n.a.</w:t>
            </w:r>
          </w:p>
          <w:p w14:paraId="69BE9B60" w14:textId="77777777" w:rsidR="002A2B05" w:rsidRPr="005E6D73" w:rsidRDefault="002A2B05" w:rsidP="002A2B05">
            <w:pPr>
              <w:rPr>
                <w:i/>
                <w:iCs/>
              </w:rPr>
            </w:pPr>
            <w:r>
              <w:t xml:space="preserve">Scale: global </w:t>
            </w:r>
            <w:r>
              <w:rPr>
                <w:i/>
                <w:iCs/>
              </w:rPr>
              <w:t>people vs policymakers</w:t>
            </w:r>
          </w:p>
          <w:p w14:paraId="505B98D3" w14:textId="77777777" w:rsidR="002A2B05" w:rsidRDefault="002A2B05" w:rsidP="002A2B05">
            <w:r>
              <w:t>Time: n.a.</w:t>
            </w:r>
          </w:p>
          <w:p w14:paraId="2B8318CE" w14:textId="688D4A7F" w:rsidR="002A2B05" w:rsidRPr="002A2B05" w:rsidRDefault="002A2B05" w:rsidP="002A2B05">
            <w:pPr>
              <w:rPr>
                <w:i/>
                <w:iCs/>
              </w:rPr>
            </w:pPr>
            <w:r>
              <w:t xml:space="preserve">Principle: </w:t>
            </w:r>
            <w:r>
              <w:t>egalitarian</w:t>
            </w:r>
            <w:r>
              <w:br/>
              <w:t xml:space="preserve">Motivation: </w:t>
            </w:r>
            <w:r w:rsidRPr="002A2B05">
              <w:t>the co-existence in a shared world where we should work together to improve this world, prescribing the need to work together.</w:t>
            </w:r>
            <w:r>
              <w:t xml:space="preserve"> (egalitarain)</w:t>
            </w:r>
            <w:r>
              <w:br/>
            </w:r>
            <w:r>
              <w:rPr>
                <w:i/>
                <w:iCs/>
              </w:rPr>
              <w:t xml:space="preserve">Could argue for it being  utilitarian, needing global partnership for the benefit of all. </w:t>
            </w:r>
          </w:p>
        </w:tc>
      </w:tr>
      <w:tr w:rsidR="002A2B05" w14:paraId="24DBFF64" w14:textId="77777777" w:rsidTr="009F6B34">
        <w:trPr>
          <w:trHeight w:val="291"/>
        </w:trPr>
        <w:tc>
          <w:tcPr>
            <w:tcW w:w="3114" w:type="dxa"/>
          </w:tcPr>
          <w:p w14:paraId="7C49A47F" w14:textId="45C0F4CD" w:rsidR="002A2B05" w:rsidRDefault="002A2B05" w:rsidP="00A418C6">
            <w:r>
              <w:t>Good example of sufficientarian?</w:t>
            </w:r>
          </w:p>
        </w:tc>
        <w:tc>
          <w:tcPr>
            <w:tcW w:w="3063" w:type="dxa"/>
          </w:tcPr>
          <w:p w14:paraId="26A483DF" w14:textId="77777777" w:rsidR="002A2B05" w:rsidRDefault="002A2B05" w:rsidP="002A2B05">
            <w:pPr>
              <w:rPr>
                <w:rFonts w:ascii="Calibri" w:hAnsi="Calibri" w:cs="Calibri"/>
                <w:color w:val="000000"/>
              </w:rPr>
            </w:pPr>
            <w:r>
              <w:rPr>
                <w:rFonts w:ascii="Calibri" w:hAnsi="Calibri" w:cs="Calibri"/>
                <w:color w:val="000000"/>
              </w:rPr>
              <w:t xml:space="preserve">Yet, in light of our limited human resources, and economic capacity, we as one of the </w:t>
            </w:r>
            <w:r>
              <w:rPr>
                <w:rFonts w:ascii="Calibri" w:hAnsi="Calibri" w:cs="Calibri"/>
                <w:color w:val="000000"/>
              </w:rPr>
              <w:br/>
              <w:t xml:space="preserve">worlds most vulnerable countries, have no alternative but to leave no stone unturned, </w:t>
            </w:r>
            <w:r>
              <w:rPr>
                <w:rFonts w:ascii="Calibri" w:hAnsi="Calibri" w:cs="Calibri"/>
                <w:color w:val="000000"/>
              </w:rPr>
              <w:br/>
              <w:t xml:space="preserve">or leave anything to chance, and spare no expense , because no monetary value can be </w:t>
            </w:r>
            <w:r>
              <w:rPr>
                <w:rFonts w:ascii="Calibri" w:hAnsi="Calibri" w:cs="Calibri"/>
                <w:color w:val="000000"/>
              </w:rPr>
              <w:br/>
              <w:t>ascribed to ‘one’s ri ght to exist’.</w:t>
            </w:r>
          </w:p>
          <w:p w14:paraId="3038899C" w14:textId="77777777" w:rsidR="002A2B05" w:rsidRDefault="002A2B05" w:rsidP="002A2B05">
            <w:pPr>
              <w:rPr>
                <w:rFonts w:ascii="Calibri" w:hAnsi="Calibri" w:cs="Calibri"/>
                <w:color w:val="000000"/>
              </w:rPr>
            </w:pPr>
          </w:p>
        </w:tc>
        <w:tc>
          <w:tcPr>
            <w:tcW w:w="3391" w:type="dxa"/>
          </w:tcPr>
          <w:p w14:paraId="436B4B94" w14:textId="77777777" w:rsidR="002A2B05" w:rsidRDefault="002A2B05" w:rsidP="002A2B05">
            <w:r>
              <w:t>Relevance: Yes</w:t>
            </w:r>
          </w:p>
          <w:p w14:paraId="063F34DA" w14:textId="0E8A1290" w:rsidR="002A2B05" w:rsidRDefault="002A2B05" w:rsidP="002A2B05">
            <w:r>
              <w:t xml:space="preserve">Topic: </w:t>
            </w:r>
            <w:r>
              <w:t>other(right to exist)</w:t>
            </w:r>
            <w:r>
              <w:t xml:space="preserve"> </w:t>
            </w:r>
          </w:p>
          <w:p w14:paraId="41DB38A2" w14:textId="77777777" w:rsidR="002A2B05" w:rsidRDefault="002A2B05" w:rsidP="002A2B05">
            <w:r>
              <w:t>Unit: n.a.</w:t>
            </w:r>
          </w:p>
          <w:p w14:paraId="1218637D" w14:textId="659F516C" w:rsidR="002A2B05" w:rsidRPr="005E6D73" w:rsidRDefault="002A2B05" w:rsidP="002A2B05">
            <w:pPr>
              <w:rPr>
                <w:i/>
                <w:iCs/>
              </w:rPr>
            </w:pPr>
            <w:r>
              <w:t xml:space="preserve">Scale: </w:t>
            </w:r>
            <w:r>
              <w:t>national</w:t>
            </w:r>
          </w:p>
          <w:p w14:paraId="4CAD7492" w14:textId="77777777" w:rsidR="002A2B05" w:rsidRDefault="002A2B05" w:rsidP="002A2B05">
            <w:r>
              <w:t>Time: n.a.</w:t>
            </w:r>
          </w:p>
          <w:p w14:paraId="0403E7B0" w14:textId="53A69E72" w:rsidR="002A2B05" w:rsidRDefault="002A2B05" w:rsidP="002A2B05">
            <w:r>
              <w:t xml:space="preserve">Principle: </w:t>
            </w:r>
            <w:r>
              <w:t>sufficientarian</w:t>
            </w:r>
            <w:r>
              <w:br/>
              <w:t xml:space="preserve">Motivation: </w:t>
            </w:r>
            <w:r w:rsidRPr="002A2B05">
              <w:t>moral judgement on the right to exist. Setting a minimum threshold.</w:t>
            </w:r>
          </w:p>
        </w:tc>
      </w:tr>
      <w:tr w:rsidR="003859E8" w14:paraId="5DDA70DB" w14:textId="77777777" w:rsidTr="009F6B34">
        <w:trPr>
          <w:trHeight w:val="291"/>
        </w:trPr>
        <w:tc>
          <w:tcPr>
            <w:tcW w:w="3114" w:type="dxa"/>
          </w:tcPr>
          <w:p w14:paraId="166A6886" w14:textId="168AAD3D" w:rsidR="003859E8" w:rsidRDefault="003859E8" w:rsidP="00A418C6">
            <w:r>
              <w:t>COP20TONGAPSIDS</w:t>
            </w:r>
          </w:p>
        </w:tc>
        <w:tc>
          <w:tcPr>
            <w:tcW w:w="3063" w:type="dxa"/>
          </w:tcPr>
          <w:p w14:paraId="46829156" w14:textId="77777777" w:rsidR="003859E8" w:rsidRDefault="003859E8" w:rsidP="003859E8">
            <w:pPr>
              <w:rPr>
                <w:rFonts w:ascii="Calibri" w:hAnsi="Calibri" w:cs="Calibri"/>
                <w:color w:val="000000"/>
              </w:rPr>
            </w:pPr>
            <w:r>
              <w:rPr>
                <w:rFonts w:ascii="Calibri" w:hAnsi="Calibri" w:cs="Calibri"/>
                <w:color w:val="000000"/>
              </w:rPr>
              <w:t xml:space="preserve">We must all work collectively, with a sense of urgency and purpose, to </w:t>
            </w:r>
            <w:r>
              <w:rPr>
                <w:rFonts w:ascii="Calibri" w:hAnsi="Calibri" w:cs="Calibri"/>
                <w:color w:val="000000"/>
              </w:rPr>
              <w:br/>
            </w:r>
            <w:r>
              <w:rPr>
                <w:rFonts w:ascii="Calibri" w:hAnsi="Calibri" w:cs="Calibri"/>
                <w:color w:val="000000"/>
              </w:rPr>
              <w:lastRenderedPageBreak/>
              <w:t xml:space="preserve">address these challenges a nd to support all island countries to become more </w:t>
            </w:r>
            <w:r>
              <w:rPr>
                <w:rFonts w:ascii="Calibri" w:hAnsi="Calibri" w:cs="Calibri"/>
                <w:color w:val="000000"/>
              </w:rPr>
              <w:br/>
              <w:t>resilient.</w:t>
            </w:r>
          </w:p>
          <w:p w14:paraId="0B38AA03" w14:textId="77777777" w:rsidR="003859E8" w:rsidRDefault="003859E8" w:rsidP="002A2B05">
            <w:pPr>
              <w:rPr>
                <w:rFonts w:ascii="Calibri" w:hAnsi="Calibri" w:cs="Calibri"/>
                <w:color w:val="000000"/>
              </w:rPr>
            </w:pPr>
          </w:p>
        </w:tc>
        <w:tc>
          <w:tcPr>
            <w:tcW w:w="3391" w:type="dxa"/>
          </w:tcPr>
          <w:p w14:paraId="776E4AA8" w14:textId="77777777" w:rsidR="003859E8" w:rsidRDefault="003859E8" w:rsidP="002A2B05">
            <w:r>
              <w:lastRenderedPageBreak/>
              <w:t>Relevance: yes</w:t>
            </w:r>
          </w:p>
          <w:p w14:paraId="74D1C1DC" w14:textId="77777777" w:rsidR="003859E8" w:rsidRDefault="003859E8" w:rsidP="002A2B05">
            <w:r>
              <w:t>Topic: moral responsibility</w:t>
            </w:r>
          </w:p>
          <w:p w14:paraId="7E9280E3" w14:textId="392A5488" w:rsidR="003859E8" w:rsidRDefault="003859E8" w:rsidP="002A2B05">
            <w:r>
              <w:t xml:space="preserve">Unit: measures, other(general </w:t>
            </w:r>
            <w:r>
              <w:lastRenderedPageBreak/>
              <w:t>support)</w:t>
            </w:r>
          </w:p>
          <w:p w14:paraId="4FF75230" w14:textId="77777777" w:rsidR="003859E8" w:rsidRDefault="003859E8" w:rsidP="002A2B05">
            <w:r>
              <w:t>Scale: global</w:t>
            </w:r>
          </w:p>
          <w:p w14:paraId="2D0090AE" w14:textId="77777777" w:rsidR="003859E8" w:rsidRDefault="003859E8" w:rsidP="002A2B05">
            <w:r>
              <w:t>Time: n.a.</w:t>
            </w:r>
          </w:p>
          <w:p w14:paraId="4931ED59" w14:textId="77777777" w:rsidR="003859E8" w:rsidRDefault="003859E8" w:rsidP="002A2B05">
            <w:r>
              <w:t>Principle: Prioritarian, egalitarain</w:t>
            </w:r>
          </w:p>
          <w:p w14:paraId="17DEEA97" w14:textId="20D85F89" w:rsidR="003859E8" w:rsidRDefault="003859E8" w:rsidP="002A2B05">
            <w:r>
              <w:t xml:space="preserve">Motivation: working collectively and supporting the worst off, in this case island countries. </w:t>
            </w:r>
          </w:p>
        </w:tc>
      </w:tr>
      <w:tr w:rsidR="003859E8" w14:paraId="54030AA1" w14:textId="77777777" w:rsidTr="009F6B34">
        <w:trPr>
          <w:trHeight w:val="291"/>
        </w:trPr>
        <w:tc>
          <w:tcPr>
            <w:tcW w:w="3114" w:type="dxa"/>
          </w:tcPr>
          <w:p w14:paraId="7764BD8A" w14:textId="27211BFE" w:rsidR="003859E8" w:rsidRDefault="001263A3" w:rsidP="00A418C6">
            <w:r>
              <w:lastRenderedPageBreak/>
              <w:t>!</w:t>
            </w:r>
          </w:p>
        </w:tc>
        <w:tc>
          <w:tcPr>
            <w:tcW w:w="3063" w:type="dxa"/>
          </w:tcPr>
          <w:p w14:paraId="0B1708A7" w14:textId="77777777" w:rsidR="00E27BE2" w:rsidRDefault="00E27BE2" w:rsidP="00E27BE2">
            <w:pPr>
              <w:rPr>
                <w:rFonts w:ascii="Calibri" w:hAnsi="Calibri" w:cs="Calibri"/>
                <w:color w:val="000000"/>
              </w:rPr>
            </w:pPr>
            <w:r>
              <w:rPr>
                <w:rFonts w:ascii="Calibri" w:hAnsi="Calibri" w:cs="Calibri"/>
                <w:color w:val="000000"/>
              </w:rPr>
              <w:t xml:space="preserve">The guidance to the financing mechanisms should call for flexibility for </w:t>
            </w:r>
            <w:r>
              <w:rPr>
                <w:rFonts w:ascii="Calibri" w:hAnsi="Calibri" w:cs="Calibri"/>
                <w:color w:val="000000"/>
              </w:rPr>
              <w:br/>
              <w:t xml:space="preserve">SIDS and allow for replication of best practices, and should be commensurate to </w:t>
            </w:r>
            <w:r>
              <w:rPr>
                <w:rFonts w:ascii="Calibri" w:hAnsi="Calibri" w:cs="Calibri"/>
                <w:color w:val="000000"/>
              </w:rPr>
              <w:br/>
              <w:t>needs in the region.</w:t>
            </w:r>
          </w:p>
          <w:p w14:paraId="6EC84CC5" w14:textId="77777777" w:rsidR="003859E8" w:rsidRDefault="003859E8" w:rsidP="003859E8">
            <w:pPr>
              <w:rPr>
                <w:rFonts w:ascii="Calibri" w:hAnsi="Calibri" w:cs="Calibri"/>
                <w:color w:val="000000"/>
              </w:rPr>
            </w:pPr>
          </w:p>
        </w:tc>
        <w:tc>
          <w:tcPr>
            <w:tcW w:w="3391" w:type="dxa"/>
          </w:tcPr>
          <w:p w14:paraId="3264D302" w14:textId="77777777" w:rsidR="00E27BE2" w:rsidRDefault="00E27BE2" w:rsidP="00E27BE2">
            <w:r>
              <w:t>Relevance: yes</w:t>
            </w:r>
          </w:p>
          <w:p w14:paraId="60FFC685" w14:textId="4B668B34" w:rsidR="00E27BE2" w:rsidRDefault="00E27BE2" w:rsidP="00E27BE2">
            <w:r>
              <w:t xml:space="preserve">Topic: </w:t>
            </w:r>
            <w:r>
              <w:t>new UNFCCC policy, other(financial mechanism)</w:t>
            </w:r>
          </w:p>
          <w:p w14:paraId="4F6FD181" w14:textId="50727870" w:rsidR="00E27BE2" w:rsidRDefault="00E27BE2" w:rsidP="00E27BE2">
            <w:r>
              <w:t>Unit:</w:t>
            </w:r>
            <w:r w:rsidR="001263A3">
              <w:t xml:space="preserve"> financial resources</w:t>
            </w:r>
          </w:p>
          <w:p w14:paraId="0FC51F01" w14:textId="4EAB1224" w:rsidR="00E27BE2" w:rsidRDefault="00E27BE2" w:rsidP="00E27BE2">
            <w:r>
              <w:t xml:space="preserve">Scale: </w:t>
            </w:r>
            <w:r w:rsidR="001263A3">
              <w:t>n.a.</w:t>
            </w:r>
          </w:p>
          <w:p w14:paraId="18431460" w14:textId="77777777" w:rsidR="00E27BE2" w:rsidRDefault="00E27BE2" w:rsidP="00E27BE2">
            <w:r>
              <w:t>Time: n.a.</w:t>
            </w:r>
          </w:p>
          <w:p w14:paraId="219D4FB6" w14:textId="77777777" w:rsidR="003859E8" w:rsidRDefault="00E27BE2" w:rsidP="001263A3">
            <w:r>
              <w:t>Principle:</w:t>
            </w:r>
            <w:r w:rsidR="001263A3">
              <w:t xml:space="preserve"> egalitarian</w:t>
            </w:r>
          </w:p>
          <w:p w14:paraId="1536024D" w14:textId="3D402D55" w:rsidR="001263A3" w:rsidRDefault="001263A3" w:rsidP="001263A3">
            <w:r>
              <w:t xml:space="preserve">Accounting for the differences between locations, to all have access to financial resources. </w:t>
            </w:r>
          </w:p>
        </w:tc>
      </w:tr>
      <w:tr w:rsidR="001263A3" w14:paraId="2110729D" w14:textId="77777777" w:rsidTr="009F6B34">
        <w:trPr>
          <w:trHeight w:val="291"/>
        </w:trPr>
        <w:tc>
          <w:tcPr>
            <w:tcW w:w="3114" w:type="dxa"/>
          </w:tcPr>
          <w:p w14:paraId="796C8828" w14:textId="77777777" w:rsidR="001263A3" w:rsidRDefault="001263A3" w:rsidP="00A418C6"/>
        </w:tc>
        <w:tc>
          <w:tcPr>
            <w:tcW w:w="3063" w:type="dxa"/>
          </w:tcPr>
          <w:p w14:paraId="508066AA" w14:textId="77777777" w:rsidR="001263A3" w:rsidRDefault="001263A3" w:rsidP="001263A3">
            <w:pPr>
              <w:rPr>
                <w:rFonts w:ascii="Calibri" w:hAnsi="Calibri" w:cs="Calibri"/>
                <w:color w:val="000000"/>
              </w:rPr>
            </w:pPr>
            <w:r>
              <w:rPr>
                <w:rFonts w:ascii="Calibri" w:hAnsi="Calibri" w:cs="Calibri"/>
                <w:color w:val="000000"/>
              </w:rPr>
              <w:t xml:space="preserve">Climate </w:t>
            </w:r>
            <w:r>
              <w:rPr>
                <w:rFonts w:ascii="Calibri" w:hAnsi="Calibri" w:cs="Calibri"/>
                <w:color w:val="000000"/>
              </w:rPr>
              <w:br/>
              <w:t xml:space="preserve">change has as much if not more destructive power than the scourge of terrorism, </w:t>
            </w:r>
            <w:r>
              <w:rPr>
                <w:rFonts w:ascii="Calibri" w:hAnsi="Calibri" w:cs="Calibri"/>
                <w:color w:val="000000"/>
              </w:rPr>
              <w:br/>
              <w:t xml:space="preserve">and we do not hear leaders talk about setting up a voluntary market based </w:t>
            </w:r>
            <w:r>
              <w:rPr>
                <w:rFonts w:ascii="Calibri" w:hAnsi="Calibri" w:cs="Calibri"/>
                <w:color w:val="000000"/>
              </w:rPr>
              <w:br/>
              <w:t xml:space="preserve">response to counter terrorism! </w:t>
            </w:r>
          </w:p>
          <w:p w14:paraId="53B07186" w14:textId="77777777" w:rsidR="001263A3" w:rsidRDefault="001263A3" w:rsidP="00E27BE2">
            <w:pPr>
              <w:rPr>
                <w:rFonts w:ascii="Calibri" w:hAnsi="Calibri" w:cs="Calibri"/>
                <w:color w:val="000000"/>
              </w:rPr>
            </w:pPr>
          </w:p>
        </w:tc>
        <w:tc>
          <w:tcPr>
            <w:tcW w:w="3391" w:type="dxa"/>
          </w:tcPr>
          <w:p w14:paraId="32FFF96C" w14:textId="72065FB4" w:rsidR="001263A3" w:rsidRDefault="001263A3" w:rsidP="00E27BE2">
            <w:r>
              <w:t xml:space="preserve">Define as a comparison, not a strictly normative statement. Also does not call for a new distribution. Does imply that there is a need to take on action. </w:t>
            </w:r>
          </w:p>
        </w:tc>
      </w:tr>
      <w:tr w:rsidR="00E57E28" w14:paraId="74BABDCC" w14:textId="77777777" w:rsidTr="009F6B34">
        <w:trPr>
          <w:trHeight w:val="291"/>
        </w:trPr>
        <w:tc>
          <w:tcPr>
            <w:tcW w:w="3114" w:type="dxa"/>
          </w:tcPr>
          <w:p w14:paraId="3DB67732" w14:textId="77777777" w:rsidR="00E57E28" w:rsidRDefault="00E57E28" w:rsidP="00A418C6"/>
        </w:tc>
        <w:tc>
          <w:tcPr>
            <w:tcW w:w="3063" w:type="dxa"/>
          </w:tcPr>
          <w:p w14:paraId="76989A16" w14:textId="77777777" w:rsidR="00E57E28" w:rsidRDefault="00E57E28" w:rsidP="00E57E28">
            <w:pPr>
              <w:rPr>
                <w:rFonts w:ascii="Calibri" w:hAnsi="Calibri" w:cs="Calibri"/>
                <w:color w:val="000000"/>
              </w:rPr>
            </w:pPr>
            <w:r>
              <w:rPr>
                <w:rFonts w:ascii="Calibri" w:hAnsi="Calibri" w:cs="Calibri"/>
                <w:color w:val="000000"/>
              </w:rPr>
              <w:t xml:space="preserve">It is essential that resource mobilization, support and building the capacity </w:t>
            </w:r>
            <w:r>
              <w:rPr>
                <w:rFonts w:ascii="Calibri" w:hAnsi="Calibri" w:cs="Calibri"/>
                <w:color w:val="000000"/>
              </w:rPr>
              <w:br/>
              <w:t xml:space="preserve">at the national and regional levels to address the issues related to loss and damage </w:t>
            </w:r>
            <w:r>
              <w:rPr>
                <w:rFonts w:ascii="Calibri" w:hAnsi="Calibri" w:cs="Calibri"/>
                <w:color w:val="000000"/>
              </w:rPr>
              <w:br/>
              <w:t xml:space="preserve">continues by establishing a financial facility to complement the work of the </w:t>
            </w:r>
            <w:r>
              <w:rPr>
                <w:rFonts w:ascii="Calibri" w:hAnsi="Calibri" w:cs="Calibri"/>
                <w:color w:val="000000"/>
              </w:rPr>
              <w:br/>
              <w:t>Executive Committee as it implements its work plan.</w:t>
            </w:r>
          </w:p>
          <w:p w14:paraId="1C079448" w14:textId="77777777" w:rsidR="00E57E28" w:rsidRDefault="00E57E28" w:rsidP="001263A3">
            <w:pPr>
              <w:rPr>
                <w:rFonts w:ascii="Calibri" w:hAnsi="Calibri" w:cs="Calibri"/>
                <w:color w:val="000000"/>
              </w:rPr>
            </w:pPr>
          </w:p>
        </w:tc>
        <w:tc>
          <w:tcPr>
            <w:tcW w:w="3391" w:type="dxa"/>
          </w:tcPr>
          <w:p w14:paraId="73BA1D0A" w14:textId="77777777" w:rsidR="00E57E28" w:rsidRDefault="00E57E28" w:rsidP="00E57E28">
            <w:r>
              <w:t>Relevance: yes</w:t>
            </w:r>
          </w:p>
          <w:p w14:paraId="45F8FB6C" w14:textId="3510846B" w:rsidR="00E57E28" w:rsidRDefault="00E57E28" w:rsidP="00E57E28">
            <w:r>
              <w:t xml:space="preserve">Topic: </w:t>
            </w:r>
            <w:r>
              <w:t>other(resources), other(loss and damage)</w:t>
            </w:r>
          </w:p>
          <w:p w14:paraId="7BD2428F" w14:textId="77777777" w:rsidR="00E57E28" w:rsidRDefault="00E57E28" w:rsidP="00E57E28">
            <w:r>
              <w:t>Unit: financial resources</w:t>
            </w:r>
          </w:p>
          <w:p w14:paraId="4C507078" w14:textId="5D8A5C5A" w:rsidR="00E57E28" w:rsidRDefault="00E57E28" w:rsidP="00E57E28">
            <w:r>
              <w:t>Scale</w:t>
            </w:r>
            <w:r>
              <w:t>: global</w:t>
            </w:r>
          </w:p>
          <w:p w14:paraId="44F783A2" w14:textId="77777777" w:rsidR="00E57E28" w:rsidRDefault="00E57E28" w:rsidP="00E57E28">
            <w:r>
              <w:t>Time: n.a.</w:t>
            </w:r>
          </w:p>
          <w:p w14:paraId="6681C819" w14:textId="6843D183" w:rsidR="00E57E28" w:rsidRDefault="00E57E28" w:rsidP="00E57E28">
            <w:r>
              <w:t xml:space="preserve">Principle: </w:t>
            </w:r>
            <w:r>
              <w:t>prioritarian</w:t>
            </w:r>
          </w:p>
          <w:p w14:paraId="69D03CD6" w14:textId="70DF39D2" w:rsidR="00E57E28" w:rsidRDefault="00E57E28" w:rsidP="00E57E28">
            <w:r w:rsidRPr="00E57E28">
              <w:t>Highlighting the importance of redistribution of resources in light of loss and damage. Resources should be redistributed to help the worst off.</w:t>
            </w:r>
          </w:p>
        </w:tc>
      </w:tr>
      <w:tr w:rsidR="008557BB" w14:paraId="3707E251" w14:textId="77777777" w:rsidTr="009F6B34">
        <w:trPr>
          <w:trHeight w:val="291"/>
        </w:trPr>
        <w:tc>
          <w:tcPr>
            <w:tcW w:w="3114" w:type="dxa"/>
          </w:tcPr>
          <w:p w14:paraId="39608A11" w14:textId="77777777" w:rsidR="008557BB" w:rsidRDefault="008557BB" w:rsidP="008557BB">
            <w:r>
              <w:t>COP21AFGHANISTAN</w:t>
            </w:r>
          </w:p>
          <w:p w14:paraId="059AFB69" w14:textId="479D76B5" w:rsidR="008557BB" w:rsidRDefault="008557BB" w:rsidP="008557BB">
            <w:r>
              <w:t>!</w:t>
            </w:r>
          </w:p>
        </w:tc>
        <w:tc>
          <w:tcPr>
            <w:tcW w:w="3063" w:type="dxa"/>
          </w:tcPr>
          <w:p w14:paraId="75836695" w14:textId="77777777" w:rsidR="008557BB" w:rsidRDefault="008557BB" w:rsidP="008557BB">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It is therefore, of utmost importance that we reach out toward all the countries attending this historic </w:t>
            </w:r>
            <w:r>
              <w:rPr>
                <w:rFonts w:ascii="Calibri" w:hAnsi="Calibri" w:cs="Calibri"/>
                <w:color w:val="000000"/>
              </w:rPr>
              <w:br/>
              <w:t xml:space="preserve">and august gathering to agree on a legally-binding mechanism in order to save our planet from further </w:t>
            </w:r>
            <w:r>
              <w:rPr>
                <w:rFonts w:ascii="Calibri" w:hAnsi="Calibri" w:cs="Calibri"/>
                <w:color w:val="000000"/>
              </w:rPr>
              <w:br/>
              <w:t>damage caused by Climate Change.</w:t>
            </w:r>
          </w:p>
          <w:p w14:paraId="25AB928F" w14:textId="77777777" w:rsidR="008557BB" w:rsidRDefault="008557BB" w:rsidP="008557BB">
            <w:pPr>
              <w:rPr>
                <w:rFonts w:ascii="Calibri" w:hAnsi="Calibri" w:cs="Calibri"/>
                <w:color w:val="000000"/>
              </w:rPr>
            </w:pPr>
          </w:p>
        </w:tc>
        <w:tc>
          <w:tcPr>
            <w:tcW w:w="3391" w:type="dxa"/>
          </w:tcPr>
          <w:p w14:paraId="07896F14" w14:textId="77777777" w:rsidR="008557BB" w:rsidRDefault="008557BB" w:rsidP="008557BB">
            <w:r>
              <w:lastRenderedPageBreak/>
              <w:t>Relevance: yes</w:t>
            </w:r>
          </w:p>
          <w:p w14:paraId="3E7709A3" w14:textId="49D262B7" w:rsidR="008557BB" w:rsidRDefault="008557BB" w:rsidP="008557BB">
            <w:r>
              <w:t xml:space="preserve">Topic: </w:t>
            </w:r>
            <w:r>
              <w:t>new UNFCCC policy</w:t>
            </w:r>
          </w:p>
          <w:p w14:paraId="77B994F8" w14:textId="587FBD43" w:rsidR="008557BB" w:rsidRDefault="008557BB" w:rsidP="008557BB">
            <w:r>
              <w:t xml:space="preserve">Unit: </w:t>
            </w:r>
            <w:r>
              <w:t>measures</w:t>
            </w:r>
          </w:p>
          <w:p w14:paraId="2594D75F" w14:textId="77777777" w:rsidR="008557BB" w:rsidRDefault="008557BB" w:rsidP="008557BB">
            <w:r>
              <w:t>Scale: global</w:t>
            </w:r>
          </w:p>
          <w:p w14:paraId="5A1712EE" w14:textId="77777777" w:rsidR="008557BB" w:rsidRDefault="008557BB" w:rsidP="008557BB">
            <w:r>
              <w:t>Time: n.a.</w:t>
            </w:r>
            <w:commentRangeStart w:id="3"/>
          </w:p>
          <w:p w14:paraId="423E0FE0" w14:textId="10E54D08" w:rsidR="008557BB" w:rsidRDefault="008557BB" w:rsidP="008557BB">
            <w:r>
              <w:t xml:space="preserve">Principle: </w:t>
            </w:r>
            <w:r>
              <w:t>egalitarain, utilitarian</w:t>
            </w:r>
            <w:commentRangeEnd w:id="3"/>
            <w:r>
              <w:rPr>
                <w:rStyle w:val="CommentReference"/>
              </w:rPr>
              <w:commentReference w:id="3"/>
            </w:r>
          </w:p>
          <w:p w14:paraId="42224041" w14:textId="0697D36E" w:rsidR="008557BB" w:rsidRDefault="008557BB" w:rsidP="008557BB">
            <w:r>
              <w:t xml:space="preserve">Motivation: </w:t>
            </w:r>
            <w:r w:rsidRPr="008557BB">
              <w:t>Egalitarian in urging all countries, for the reason to save the planet, both utilitarain and egalitarain</w:t>
            </w:r>
          </w:p>
        </w:tc>
      </w:tr>
      <w:tr w:rsidR="00D30BDA" w14:paraId="7CCD5B4A" w14:textId="77777777" w:rsidTr="009F6B34">
        <w:trPr>
          <w:trHeight w:val="291"/>
        </w:trPr>
        <w:tc>
          <w:tcPr>
            <w:tcW w:w="3114" w:type="dxa"/>
          </w:tcPr>
          <w:p w14:paraId="12356B90" w14:textId="25D6430A" w:rsidR="00D30BDA" w:rsidRDefault="00D30BDA" w:rsidP="008557BB">
            <w:r>
              <w:t>COP21EU</w:t>
            </w:r>
          </w:p>
        </w:tc>
        <w:tc>
          <w:tcPr>
            <w:tcW w:w="3063" w:type="dxa"/>
          </w:tcPr>
          <w:p w14:paraId="6948E57D" w14:textId="77777777" w:rsidR="00D30BDA" w:rsidRDefault="00D30BDA" w:rsidP="00D30BDA">
            <w:pPr>
              <w:rPr>
                <w:rFonts w:ascii="Calibri" w:hAnsi="Calibri" w:cs="Calibri"/>
                <w:color w:val="000000"/>
              </w:rPr>
            </w:pPr>
            <w:r>
              <w:rPr>
                <w:rFonts w:ascii="Calibri" w:hAnsi="Calibri" w:cs="Calibri"/>
                <w:color w:val="000000"/>
              </w:rPr>
              <w:t>We owe this to the outside world: our citizens and our children.</w:t>
            </w:r>
          </w:p>
          <w:p w14:paraId="266C31E1" w14:textId="77777777" w:rsidR="00D30BDA" w:rsidRDefault="00D30BDA" w:rsidP="008557BB">
            <w:pPr>
              <w:rPr>
                <w:rFonts w:ascii="Calibri" w:hAnsi="Calibri" w:cs="Calibri"/>
                <w:color w:val="000000"/>
              </w:rPr>
            </w:pPr>
          </w:p>
        </w:tc>
        <w:tc>
          <w:tcPr>
            <w:tcW w:w="3391" w:type="dxa"/>
          </w:tcPr>
          <w:p w14:paraId="470C5356" w14:textId="77777777" w:rsidR="00D30BDA" w:rsidRDefault="00D30BDA" w:rsidP="008557BB">
            <w:r>
              <w:t>Relevance: Yes</w:t>
            </w:r>
          </w:p>
          <w:p w14:paraId="0C1EC465" w14:textId="77777777" w:rsidR="00D30BDA" w:rsidRDefault="00D30BDA" w:rsidP="008557BB">
            <w:r>
              <w:t>Topic: moral responsibility</w:t>
            </w:r>
          </w:p>
          <w:p w14:paraId="3330B508" w14:textId="77777777" w:rsidR="00D30BDA" w:rsidRDefault="00D30BDA" w:rsidP="008557BB">
            <w:r>
              <w:t>Unit: n.a.</w:t>
            </w:r>
          </w:p>
          <w:p w14:paraId="1646EB68" w14:textId="77777777" w:rsidR="00D30BDA" w:rsidRDefault="00D30BDA" w:rsidP="008557BB">
            <w:r>
              <w:t>Scale: n.a.</w:t>
            </w:r>
          </w:p>
          <w:p w14:paraId="6EC80F4A" w14:textId="77777777" w:rsidR="00D30BDA" w:rsidRDefault="00D30BDA" w:rsidP="008557BB">
            <w:r>
              <w:t>Time: n.a.</w:t>
            </w:r>
          </w:p>
          <w:p w14:paraId="1DE8C1CE" w14:textId="77777777" w:rsidR="00D30BDA" w:rsidRDefault="00D30BDA" w:rsidP="008557BB">
            <w:r>
              <w:t>Principle: utilitarian</w:t>
            </w:r>
          </w:p>
          <w:p w14:paraId="1FC251EB" w14:textId="151194DC" w:rsidR="00D30BDA" w:rsidRDefault="00D30BDA" w:rsidP="008557BB">
            <w:r>
              <w:t xml:space="preserve">Motivation: moral judgement on the need to take on action for the benefit of all. </w:t>
            </w:r>
          </w:p>
        </w:tc>
      </w:tr>
      <w:tr w:rsidR="001E3450" w14:paraId="558E6B12" w14:textId="77777777" w:rsidTr="009F6B34">
        <w:trPr>
          <w:trHeight w:val="291"/>
        </w:trPr>
        <w:tc>
          <w:tcPr>
            <w:tcW w:w="3114" w:type="dxa"/>
          </w:tcPr>
          <w:p w14:paraId="2E1C797B" w14:textId="77777777" w:rsidR="001E3450" w:rsidRDefault="001E3450" w:rsidP="008557BB">
            <w:r>
              <w:t xml:space="preserve">COP21NEPAL </w:t>
            </w:r>
          </w:p>
          <w:p w14:paraId="140299BF" w14:textId="156D2536" w:rsidR="001E3450" w:rsidRDefault="001E3450" w:rsidP="008557BB">
            <w:r>
              <w:t>!</w:t>
            </w:r>
          </w:p>
        </w:tc>
        <w:tc>
          <w:tcPr>
            <w:tcW w:w="3063" w:type="dxa"/>
          </w:tcPr>
          <w:p w14:paraId="29C5A92F" w14:textId="77777777" w:rsidR="001E3450" w:rsidRDefault="001E3450" w:rsidP="001E3450">
            <w:pPr>
              <w:rPr>
                <w:rFonts w:ascii="Calibri" w:hAnsi="Calibri" w:cs="Calibri"/>
                <w:color w:val="000000"/>
              </w:rPr>
            </w:pPr>
            <w:r>
              <w:rPr>
                <w:rFonts w:ascii="Calibri" w:hAnsi="Calibri" w:cs="Calibri"/>
                <w:color w:val="000000"/>
              </w:rPr>
              <w:t>Hence, I strongly call upon the countries with higher emissions to take leadership in reducing their emissions to secure a safer planet.</w:t>
            </w:r>
          </w:p>
          <w:p w14:paraId="42D0F679" w14:textId="77777777" w:rsidR="001E3450" w:rsidRDefault="001E3450" w:rsidP="00D30BDA">
            <w:pPr>
              <w:rPr>
                <w:rFonts w:ascii="Calibri" w:hAnsi="Calibri" w:cs="Calibri"/>
                <w:color w:val="000000"/>
              </w:rPr>
            </w:pPr>
          </w:p>
        </w:tc>
        <w:tc>
          <w:tcPr>
            <w:tcW w:w="3391" w:type="dxa"/>
          </w:tcPr>
          <w:p w14:paraId="037ABB36" w14:textId="77777777" w:rsidR="001E3450" w:rsidRDefault="001E3450" w:rsidP="001E3450">
            <w:r>
              <w:t>Relevance: Yes</w:t>
            </w:r>
          </w:p>
          <w:p w14:paraId="166CBE71" w14:textId="77777777" w:rsidR="001E3450" w:rsidRDefault="001E3450" w:rsidP="001E3450">
            <w:r>
              <w:t>Topic: moral responsibility</w:t>
            </w:r>
          </w:p>
          <w:p w14:paraId="64D2B4E3" w14:textId="098F5AA4" w:rsidR="001E3450" w:rsidRDefault="001E3450" w:rsidP="001E3450">
            <w:r>
              <w:t xml:space="preserve">Unit: </w:t>
            </w:r>
            <w:r>
              <w:t>emissions</w:t>
            </w:r>
          </w:p>
          <w:p w14:paraId="02725F61" w14:textId="2E44C25D" w:rsidR="001E3450" w:rsidRDefault="001E3450" w:rsidP="001E3450">
            <w:r>
              <w:t>Scale:</w:t>
            </w:r>
            <w:r>
              <w:t>other(countries with higher emissions)</w:t>
            </w:r>
          </w:p>
          <w:p w14:paraId="78C1C9D4" w14:textId="77777777" w:rsidR="001E3450" w:rsidRDefault="001E3450" w:rsidP="001E3450">
            <w:r>
              <w:t>Time: n.a.</w:t>
            </w:r>
          </w:p>
          <w:p w14:paraId="3D68AFB2" w14:textId="0E3C9D2D" w:rsidR="001E3450" w:rsidRDefault="001E3450" w:rsidP="001E3450">
            <w:r>
              <w:t xml:space="preserve">Principle: </w:t>
            </w:r>
            <w:commentRangeStart w:id="4"/>
            <w:commentRangeStart w:id="5"/>
            <w:r>
              <w:t>egalitarian</w:t>
            </w:r>
            <w:commentRangeEnd w:id="4"/>
            <w:r>
              <w:rPr>
                <w:rStyle w:val="CommentReference"/>
              </w:rPr>
              <w:commentReference w:id="4"/>
            </w:r>
            <w:commentRangeEnd w:id="5"/>
            <w:r w:rsidR="00455C95">
              <w:rPr>
                <w:rStyle w:val="CommentReference"/>
              </w:rPr>
              <w:commentReference w:id="5"/>
            </w:r>
          </w:p>
          <w:p w14:paraId="658C61BD" w14:textId="1BBE7AE2" w:rsidR="001E3450" w:rsidRDefault="001E3450" w:rsidP="001E3450">
            <w:r>
              <w:t xml:space="preserve">Motivation: </w:t>
            </w:r>
            <w:r>
              <w:t xml:space="preserve"> </w:t>
            </w:r>
            <w:r w:rsidRPr="001E3450">
              <w:t>Indication of foundational belief that others that emit more have the responsibility to take on action.</w:t>
            </w:r>
          </w:p>
        </w:tc>
      </w:tr>
      <w:tr w:rsidR="00655AFE" w14:paraId="2EC8B7B9" w14:textId="77777777" w:rsidTr="009F6B34">
        <w:trPr>
          <w:trHeight w:val="291"/>
        </w:trPr>
        <w:tc>
          <w:tcPr>
            <w:tcW w:w="3114" w:type="dxa"/>
          </w:tcPr>
          <w:p w14:paraId="645F2370" w14:textId="77777777" w:rsidR="00655AFE" w:rsidRDefault="00655AFE" w:rsidP="008557BB">
            <w:r>
              <w:t>COP21TRINIDADANDTOBAGO</w:t>
            </w:r>
          </w:p>
          <w:p w14:paraId="021193CA" w14:textId="30DF7600" w:rsidR="00655AFE" w:rsidRDefault="00655AFE" w:rsidP="008557BB">
            <w:r>
              <w:t>!</w:t>
            </w:r>
          </w:p>
        </w:tc>
        <w:tc>
          <w:tcPr>
            <w:tcW w:w="3063" w:type="dxa"/>
          </w:tcPr>
          <w:p w14:paraId="6DF6CDAE" w14:textId="77777777" w:rsidR="00655AFE" w:rsidRDefault="00655AFE" w:rsidP="00655AFE">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 Addressing the challenge of climate change will require a </w:t>
            </w:r>
            <w:r>
              <w:rPr>
                <w:rFonts w:ascii="Calibri" w:hAnsi="Calibri" w:cs="Calibri"/>
                <w:color w:val="000000"/>
              </w:rPr>
              <w:br/>
              <w:t xml:space="preserve">committed and ambitious global effort over the remainder of this </w:t>
            </w:r>
            <w:r>
              <w:rPr>
                <w:rFonts w:ascii="Calibri" w:hAnsi="Calibri" w:cs="Calibri"/>
                <w:color w:val="000000"/>
              </w:rPr>
              <w:br/>
              <w:t>century.</w:t>
            </w:r>
          </w:p>
          <w:p w14:paraId="775F6ACC" w14:textId="77777777" w:rsidR="00655AFE" w:rsidRDefault="00655AFE" w:rsidP="001E3450">
            <w:pPr>
              <w:rPr>
                <w:rFonts w:ascii="Calibri" w:hAnsi="Calibri" w:cs="Calibri"/>
                <w:color w:val="000000"/>
              </w:rPr>
            </w:pPr>
          </w:p>
        </w:tc>
        <w:tc>
          <w:tcPr>
            <w:tcW w:w="3391" w:type="dxa"/>
          </w:tcPr>
          <w:p w14:paraId="07BEB093" w14:textId="77777777" w:rsidR="00655AFE" w:rsidRDefault="00655AFE" w:rsidP="00655AFE">
            <w:r>
              <w:t>Relevance: Yes</w:t>
            </w:r>
          </w:p>
          <w:p w14:paraId="3988B153" w14:textId="3C69A2AC" w:rsidR="00655AFE" w:rsidRDefault="00655AFE" w:rsidP="00655AFE">
            <w:r>
              <w:t xml:space="preserve">Topic: </w:t>
            </w:r>
            <w:r>
              <w:t>other(action)</w:t>
            </w:r>
          </w:p>
          <w:p w14:paraId="4C07804A" w14:textId="5F1D21F9" w:rsidR="00655AFE" w:rsidRDefault="00655AFE" w:rsidP="00655AFE">
            <w:r>
              <w:t xml:space="preserve">Unit: </w:t>
            </w:r>
            <w:r>
              <w:t>measures</w:t>
            </w:r>
          </w:p>
          <w:p w14:paraId="56D16721" w14:textId="1A8E77CB" w:rsidR="00655AFE" w:rsidRDefault="00655AFE" w:rsidP="00655AFE">
            <w:r>
              <w:t>Scale:</w:t>
            </w:r>
            <w:r>
              <w:t xml:space="preserve"> global</w:t>
            </w:r>
          </w:p>
          <w:p w14:paraId="3A6E4B6F" w14:textId="69E2D5D2" w:rsidR="00655AFE" w:rsidRDefault="00655AFE" w:rsidP="00655AFE">
            <w:r>
              <w:t xml:space="preserve">Time: </w:t>
            </w:r>
            <w:r>
              <w:t>distant future</w:t>
            </w:r>
          </w:p>
          <w:p w14:paraId="3450B120" w14:textId="63A7D9CA" w:rsidR="00655AFE" w:rsidRDefault="00655AFE" w:rsidP="00655AFE">
            <w:r>
              <w:t>Principle:</w:t>
            </w:r>
            <w:r>
              <w:t xml:space="preserve"> egalitarian</w:t>
            </w:r>
          </w:p>
          <w:p w14:paraId="2290F9B7" w14:textId="16A7DD43" w:rsidR="00655AFE" w:rsidRDefault="00655AFE" w:rsidP="00655AFE">
            <w:r>
              <w:t xml:space="preserve">Motivation:  </w:t>
            </w:r>
            <w:r w:rsidRPr="001E3450">
              <w:t>Indication of foundational belief that others that emit more have the responsibility to take on action.</w:t>
            </w:r>
          </w:p>
        </w:tc>
      </w:tr>
      <w:tr w:rsidR="009F6B34" w14:paraId="7237AD9C" w14:textId="77777777" w:rsidTr="009F6B34">
        <w:trPr>
          <w:trHeight w:val="291"/>
        </w:trPr>
        <w:tc>
          <w:tcPr>
            <w:tcW w:w="3114" w:type="dxa"/>
          </w:tcPr>
          <w:p w14:paraId="6C4767CA" w14:textId="77777777" w:rsidR="009F6B34" w:rsidRDefault="009F6B34" w:rsidP="009F6B34"/>
        </w:tc>
        <w:tc>
          <w:tcPr>
            <w:tcW w:w="3063" w:type="dxa"/>
          </w:tcPr>
          <w:p w14:paraId="4986B2A8" w14:textId="77777777" w:rsidR="009F6B34" w:rsidRDefault="009F6B34" w:rsidP="009F6B34">
            <w:pPr>
              <w:rPr>
                <w:rFonts w:ascii="Calibri" w:hAnsi="Calibri" w:cs="Calibri"/>
                <w:color w:val="000000"/>
              </w:rPr>
            </w:pPr>
            <w:r>
              <w:rPr>
                <w:rFonts w:ascii="Calibri" w:hAnsi="Calibri" w:cs="Calibri"/>
                <w:color w:val="000000"/>
              </w:rPr>
              <w:t xml:space="preserve">It is for </w:t>
            </w:r>
            <w:r>
              <w:rPr>
                <w:rFonts w:ascii="Calibri" w:hAnsi="Calibri" w:cs="Calibri"/>
                <w:color w:val="000000"/>
              </w:rPr>
              <w:br/>
              <w:t xml:space="preserve">these reasons that a critical element of the Paris agreement must </w:t>
            </w:r>
            <w:r>
              <w:rPr>
                <w:rFonts w:ascii="Calibri" w:hAnsi="Calibri" w:cs="Calibri"/>
                <w:color w:val="000000"/>
              </w:rPr>
              <w:br/>
              <w:t>be the establishment of arrangements to a</w:t>
            </w:r>
            <w:commentRangeStart w:id="6"/>
            <w:commentRangeStart w:id="7"/>
            <w:r>
              <w:rPr>
                <w:rFonts w:ascii="Calibri" w:hAnsi="Calibri" w:cs="Calibri"/>
                <w:color w:val="000000"/>
              </w:rPr>
              <w:t xml:space="preserve">ddress loss and </w:t>
            </w:r>
            <w:r>
              <w:rPr>
                <w:rFonts w:ascii="Calibri" w:hAnsi="Calibri" w:cs="Calibri"/>
                <w:color w:val="000000"/>
              </w:rPr>
              <w:br/>
              <w:t>damage.</w:t>
            </w:r>
            <w:commentRangeEnd w:id="6"/>
            <w:r w:rsidR="00A040C9">
              <w:rPr>
                <w:rStyle w:val="CommentReference"/>
              </w:rPr>
              <w:commentReference w:id="6"/>
            </w:r>
            <w:commentRangeEnd w:id="7"/>
            <w:r w:rsidR="00A040C9">
              <w:rPr>
                <w:rStyle w:val="CommentReference"/>
              </w:rPr>
              <w:commentReference w:id="7"/>
            </w:r>
          </w:p>
          <w:p w14:paraId="0A65AFD7" w14:textId="77777777" w:rsidR="009F6B34" w:rsidRDefault="009F6B34" w:rsidP="009F6B34">
            <w:pPr>
              <w:rPr>
                <w:rFonts w:ascii="Calibri" w:hAnsi="Calibri" w:cs="Calibri"/>
                <w:color w:val="000000"/>
              </w:rPr>
            </w:pPr>
          </w:p>
        </w:tc>
        <w:tc>
          <w:tcPr>
            <w:tcW w:w="3391" w:type="dxa"/>
          </w:tcPr>
          <w:p w14:paraId="66F4A64F" w14:textId="77777777" w:rsidR="009F6B34" w:rsidRDefault="009F6B34" w:rsidP="009F6B34">
            <w:r>
              <w:t>Relevance: Yes</w:t>
            </w:r>
          </w:p>
          <w:p w14:paraId="529D2367" w14:textId="20F309D3" w:rsidR="009F6B34" w:rsidRDefault="009F6B34" w:rsidP="009F6B34">
            <w:r>
              <w:t>Topic: other(</w:t>
            </w:r>
            <w:r>
              <w:t>loss and damage</w:t>
            </w:r>
          </w:p>
          <w:p w14:paraId="7164062C" w14:textId="1BF37ED5" w:rsidR="009F6B34" w:rsidRDefault="009F6B34" w:rsidP="009F6B34">
            <w:r>
              <w:t>Unit:</w:t>
            </w:r>
            <w:r>
              <w:t xml:space="preserve"> n.a.</w:t>
            </w:r>
          </w:p>
          <w:p w14:paraId="254DCB6F" w14:textId="661B33BE" w:rsidR="009F6B34" w:rsidRDefault="009F6B34" w:rsidP="009F6B34">
            <w:r>
              <w:t xml:space="preserve">Scale: </w:t>
            </w:r>
            <w:r>
              <w:t>n.a.</w:t>
            </w:r>
          </w:p>
          <w:p w14:paraId="34822822" w14:textId="7C5B6536" w:rsidR="009F6B34" w:rsidRDefault="009F6B34" w:rsidP="009F6B34">
            <w:r>
              <w:t xml:space="preserve">Time: </w:t>
            </w:r>
            <w:r>
              <w:t>present</w:t>
            </w:r>
          </w:p>
          <w:p w14:paraId="004A6CC8" w14:textId="65F5549E" w:rsidR="009F6B34" w:rsidRDefault="009F6B34" w:rsidP="009F6B34">
            <w:r>
              <w:t xml:space="preserve">Principle: </w:t>
            </w:r>
            <w:r>
              <w:t>general normative statement</w:t>
            </w:r>
          </w:p>
          <w:p w14:paraId="7A177D87" w14:textId="5BA33D9E" w:rsidR="009F6B34" w:rsidRPr="00A040C9" w:rsidRDefault="009F6B34" w:rsidP="009F6B34">
            <w:pPr>
              <w:rPr>
                <w:i/>
                <w:iCs/>
              </w:rPr>
            </w:pPr>
            <w:r>
              <w:t xml:space="preserve">Motivation:  </w:t>
            </w:r>
            <w:r w:rsidR="00A040C9" w:rsidRPr="00A040C9">
              <w:t>General call for the inclusion of loss and damage in the new agreement.</w:t>
            </w:r>
            <w:r w:rsidR="00A040C9">
              <w:br/>
            </w:r>
            <w:r w:rsidR="00A040C9">
              <w:br/>
            </w:r>
            <w:r w:rsidR="00A040C9">
              <w:rPr>
                <w:i/>
                <w:iCs/>
              </w:rPr>
              <w:t>Could argue for Prioritarian?</w:t>
            </w:r>
          </w:p>
        </w:tc>
      </w:tr>
      <w:tr w:rsidR="00A040C9" w14:paraId="00DCBC9B" w14:textId="77777777" w:rsidTr="009F6B34">
        <w:trPr>
          <w:trHeight w:val="291"/>
        </w:trPr>
        <w:tc>
          <w:tcPr>
            <w:tcW w:w="3114" w:type="dxa"/>
          </w:tcPr>
          <w:p w14:paraId="74038E62" w14:textId="1DBA4CDA" w:rsidR="00A040C9" w:rsidRDefault="00A040C9" w:rsidP="009F6B34">
            <w:r>
              <w:t>Good example of utilitarian</w:t>
            </w:r>
          </w:p>
        </w:tc>
        <w:tc>
          <w:tcPr>
            <w:tcW w:w="3063" w:type="dxa"/>
          </w:tcPr>
          <w:p w14:paraId="61B8A7D3" w14:textId="77777777" w:rsidR="00A040C9" w:rsidRDefault="00A040C9" w:rsidP="00A040C9">
            <w:pPr>
              <w:rPr>
                <w:rFonts w:ascii="Calibri" w:hAnsi="Calibri" w:cs="Calibri"/>
                <w:color w:val="000000"/>
              </w:rPr>
            </w:pPr>
            <w:r>
              <w:rPr>
                <w:rFonts w:ascii="Calibri" w:hAnsi="Calibri" w:cs="Calibri"/>
                <w:color w:val="000000"/>
              </w:rPr>
              <w:br/>
              <w:t xml:space="preserve">We must not miss this opportunity to secure the survival of future </w:t>
            </w:r>
            <w:r>
              <w:rPr>
                <w:rFonts w:ascii="Calibri" w:hAnsi="Calibri" w:cs="Calibri"/>
                <w:color w:val="000000"/>
              </w:rPr>
              <w:br/>
              <w:t>generations of humankind.</w:t>
            </w:r>
          </w:p>
          <w:p w14:paraId="477A3339" w14:textId="77777777" w:rsidR="00A040C9" w:rsidRDefault="00A040C9" w:rsidP="009F6B34">
            <w:pPr>
              <w:rPr>
                <w:rFonts w:ascii="Calibri" w:hAnsi="Calibri" w:cs="Calibri"/>
                <w:color w:val="000000"/>
              </w:rPr>
            </w:pPr>
          </w:p>
        </w:tc>
        <w:tc>
          <w:tcPr>
            <w:tcW w:w="3391" w:type="dxa"/>
          </w:tcPr>
          <w:p w14:paraId="5AF8700F" w14:textId="77777777" w:rsidR="00A040C9" w:rsidRDefault="00A040C9" w:rsidP="00A040C9">
            <w:r>
              <w:t>Relevance: Yes</w:t>
            </w:r>
          </w:p>
          <w:p w14:paraId="07EFD3B5" w14:textId="2903A52B" w:rsidR="00A040C9" w:rsidRDefault="00A040C9" w:rsidP="00A040C9">
            <w:r>
              <w:t>Topic: other(</w:t>
            </w:r>
            <w:r>
              <w:t>action</w:t>
            </w:r>
          </w:p>
          <w:p w14:paraId="16997B95" w14:textId="77777777" w:rsidR="00A040C9" w:rsidRDefault="00A040C9" w:rsidP="00A040C9">
            <w:r>
              <w:t>Unit: n.a.</w:t>
            </w:r>
          </w:p>
          <w:p w14:paraId="1926B8C8" w14:textId="77777777" w:rsidR="00A040C9" w:rsidRDefault="00A040C9" w:rsidP="00A040C9">
            <w:r>
              <w:t>Scale: n.a.</w:t>
            </w:r>
          </w:p>
          <w:p w14:paraId="7D8B863A" w14:textId="77777777" w:rsidR="00A040C9" w:rsidRDefault="00A040C9" w:rsidP="00A040C9">
            <w:r>
              <w:t>Time: present</w:t>
            </w:r>
          </w:p>
          <w:p w14:paraId="6CA95A66" w14:textId="2AC30610" w:rsidR="00A040C9" w:rsidRDefault="00A040C9" w:rsidP="00A040C9">
            <w:r>
              <w:t xml:space="preserve">Principle: </w:t>
            </w:r>
            <w:r>
              <w:t>utilitarian</w:t>
            </w:r>
          </w:p>
          <w:p w14:paraId="360BE1A8" w14:textId="40B8F457" w:rsidR="00A040C9" w:rsidRDefault="00A040C9" w:rsidP="00A040C9">
            <w:r>
              <w:t xml:space="preserve">Motivation:  </w:t>
            </w:r>
            <w:r>
              <w:t xml:space="preserve"> </w:t>
            </w:r>
            <w:r w:rsidRPr="00A040C9">
              <w:t xml:space="preserve">Presenting the value of needing to protect the survival </w:t>
            </w:r>
            <w:r w:rsidRPr="00A040C9">
              <w:lastRenderedPageBreak/>
              <w:t xml:space="preserve">of humankind, thus benefit of all. </w:t>
            </w:r>
            <w:r>
              <w:br/>
            </w:r>
          </w:p>
        </w:tc>
      </w:tr>
      <w:tr w:rsidR="000E7A9F" w14:paraId="301E91EA" w14:textId="77777777" w:rsidTr="009F6B34">
        <w:trPr>
          <w:trHeight w:val="291"/>
        </w:trPr>
        <w:tc>
          <w:tcPr>
            <w:tcW w:w="3114" w:type="dxa"/>
          </w:tcPr>
          <w:p w14:paraId="03608EAE" w14:textId="77777777" w:rsidR="000E7A9F" w:rsidRDefault="000E7A9F" w:rsidP="000E7A9F">
            <w:r>
              <w:lastRenderedPageBreak/>
              <w:t>COP22BELIZE</w:t>
            </w:r>
          </w:p>
          <w:p w14:paraId="3E1CC39A" w14:textId="2A4E4AC8" w:rsidR="000E7A9F" w:rsidRDefault="000E7A9F" w:rsidP="000E7A9F">
            <w:r>
              <w:t>!</w:t>
            </w:r>
          </w:p>
        </w:tc>
        <w:tc>
          <w:tcPr>
            <w:tcW w:w="3063" w:type="dxa"/>
          </w:tcPr>
          <w:p w14:paraId="2085CFC3" w14:textId="77777777" w:rsidR="000E7A9F" w:rsidRDefault="000E7A9F" w:rsidP="000E7A9F">
            <w:pPr>
              <w:rPr>
                <w:rFonts w:ascii="Calibri" w:hAnsi="Calibri" w:cs="Calibri"/>
                <w:color w:val="000000"/>
              </w:rPr>
            </w:pPr>
            <w:r>
              <w:rPr>
                <w:rFonts w:ascii="Calibri" w:hAnsi="Calibri" w:cs="Calibri"/>
                <w:color w:val="000000"/>
              </w:rPr>
              <w:t xml:space="preserve">As we move forward , we must employ an </w:t>
            </w:r>
            <w:r>
              <w:rPr>
                <w:rFonts w:ascii="Calibri" w:hAnsi="Calibri" w:cs="Calibri"/>
                <w:color w:val="000000"/>
              </w:rPr>
              <w:br/>
              <w:t xml:space="preserve">inclusive , long-term and collaborative process to build the resilience of our </w:t>
            </w:r>
            <w:r>
              <w:rPr>
                <w:rFonts w:ascii="Calibri" w:hAnsi="Calibri" w:cs="Calibri"/>
                <w:color w:val="000000"/>
              </w:rPr>
              <w:br/>
              <w:t>economic, social and environmental systems .</w:t>
            </w:r>
          </w:p>
          <w:p w14:paraId="7088CE39" w14:textId="77777777" w:rsidR="000E7A9F" w:rsidRDefault="000E7A9F" w:rsidP="000E7A9F">
            <w:pPr>
              <w:rPr>
                <w:rFonts w:ascii="Calibri" w:hAnsi="Calibri" w:cs="Calibri"/>
                <w:color w:val="000000"/>
              </w:rPr>
            </w:pPr>
          </w:p>
        </w:tc>
        <w:tc>
          <w:tcPr>
            <w:tcW w:w="3391" w:type="dxa"/>
          </w:tcPr>
          <w:p w14:paraId="0A245A26" w14:textId="4257FC6A" w:rsidR="000E7A9F" w:rsidRDefault="00590ADB" w:rsidP="000E7A9F">
            <w:r>
              <w:t>Topic</w:t>
            </w:r>
            <w:r w:rsidR="000E7A9F">
              <w:t xml:space="preserve">: </w:t>
            </w:r>
            <w:r w:rsidR="000E7A9F">
              <w:t>New UNFCCC policy</w:t>
            </w:r>
          </w:p>
          <w:p w14:paraId="1EF4B481" w14:textId="1C4D1044" w:rsidR="000E7A9F" w:rsidRDefault="000E7A9F" w:rsidP="000E7A9F">
            <w:r>
              <w:t xml:space="preserve">Unit: </w:t>
            </w:r>
            <w:r>
              <w:t>measures</w:t>
            </w:r>
          </w:p>
          <w:p w14:paraId="2CBD6E70" w14:textId="77777777" w:rsidR="000E7A9F" w:rsidRDefault="000E7A9F" w:rsidP="000E7A9F">
            <w:r>
              <w:t>Scale: n.a.</w:t>
            </w:r>
          </w:p>
          <w:p w14:paraId="7A4293A7" w14:textId="110ACCCE" w:rsidR="000E7A9F" w:rsidRDefault="000E7A9F" w:rsidP="000E7A9F">
            <w:r>
              <w:t xml:space="preserve">Time: </w:t>
            </w:r>
            <w:r>
              <w:t>nearby future</w:t>
            </w:r>
          </w:p>
          <w:p w14:paraId="67276D1E" w14:textId="0A6A2A8E" w:rsidR="000E7A9F" w:rsidRDefault="000E7A9F" w:rsidP="000E7A9F">
            <w:r>
              <w:t xml:space="preserve">Principle: </w:t>
            </w:r>
            <w:r>
              <w:t>egalitarian</w:t>
            </w:r>
          </w:p>
          <w:p w14:paraId="4B5C5465" w14:textId="65A41F88" w:rsidR="000E7A9F" w:rsidRPr="000E7A9F" w:rsidRDefault="000E7A9F" w:rsidP="000E7A9F">
            <w:pPr>
              <w:rPr>
                <w:i/>
                <w:iCs/>
              </w:rPr>
            </w:pPr>
            <w:r>
              <w:t xml:space="preserve">Motivation:   </w:t>
            </w:r>
            <w:r w:rsidRPr="000E7A9F">
              <w:t>Advocating the need for an inclusive process.</w:t>
            </w:r>
            <w:r>
              <w:br/>
            </w:r>
            <w:r>
              <w:rPr>
                <w:i/>
                <w:iCs/>
              </w:rPr>
              <w:t xml:space="preserve">Could </w:t>
            </w:r>
            <w:r w:rsidR="00590ADB">
              <w:rPr>
                <w:i/>
                <w:iCs/>
              </w:rPr>
              <w:t>advocate</w:t>
            </w:r>
            <w:r>
              <w:rPr>
                <w:i/>
                <w:iCs/>
              </w:rPr>
              <w:t xml:space="preserve"> for general normative statement</w:t>
            </w:r>
          </w:p>
        </w:tc>
      </w:tr>
      <w:tr w:rsidR="00413B1D" w14:paraId="34A05524" w14:textId="77777777" w:rsidTr="009F6B34">
        <w:trPr>
          <w:trHeight w:val="291"/>
        </w:trPr>
        <w:tc>
          <w:tcPr>
            <w:tcW w:w="3114" w:type="dxa"/>
          </w:tcPr>
          <w:p w14:paraId="77A8A7D4" w14:textId="538EA8D3" w:rsidR="00413B1D" w:rsidRDefault="00413B1D" w:rsidP="000E7A9F">
            <w:r>
              <w:t>Is transparancy something that is ultimately egalitarian?</w:t>
            </w:r>
          </w:p>
        </w:tc>
        <w:tc>
          <w:tcPr>
            <w:tcW w:w="3063" w:type="dxa"/>
          </w:tcPr>
          <w:p w14:paraId="40940C7E" w14:textId="77777777" w:rsidR="00413B1D" w:rsidRDefault="00413B1D" w:rsidP="00413B1D">
            <w:pPr>
              <w:rPr>
                <w:rFonts w:ascii="Calibri" w:hAnsi="Calibri" w:cs="Calibri"/>
                <w:color w:val="000000"/>
              </w:rPr>
            </w:pPr>
            <w:r>
              <w:rPr>
                <w:rFonts w:ascii="Calibri" w:hAnsi="Calibri" w:cs="Calibri"/>
                <w:color w:val="000000"/>
              </w:rPr>
              <w:t xml:space="preserve">We must establish the accounting guidelines, develop a </w:t>
            </w:r>
            <w:r>
              <w:rPr>
                <w:rFonts w:ascii="Calibri" w:hAnsi="Calibri" w:cs="Calibri"/>
                <w:color w:val="000000"/>
              </w:rPr>
              <w:br/>
              <w:t xml:space="preserve">compliance mechanism, begin to build a robust transparency framework , and </w:t>
            </w:r>
            <w:r>
              <w:rPr>
                <w:rFonts w:ascii="Calibri" w:hAnsi="Calibri" w:cs="Calibri"/>
                <w:color w:val="000000"/>
              </w:rPr>
              <w:br/>
              <w:t xml:space="preserve">global stock -take process with a view to completing our work as early as </w:t>
            </w:r>
            <w:r>
              <w:rPr>
                <w:rFonts w:ascii="Calibri" w:hAnsi="Calibri" w:cs="Calibri"/>
                <w:color w:val="000000"/>
              </w:rPr>
              <w:br/>
              <w:t>2017.</w:t>
            </w:r>
          </w:p>
          <w:p w14:paraId="1C3B5CBD" w14:textId="77777777" w:rsidR="00413B1D" w:rsidRDefault="00413B1D" w:rsidP="000E7A9F">
            <w:pPr>
              <w:rPr>
                <w:rFonts w:ascii="Calibri" w:hAnsi="Calibri" w:cs="Calibri"/>
                <w:color w:val="000000"/>
              </w:rPr>
            </w:pPr>
          </w:p>
        </w:tc>
        <w:tc>
          <w:tcPr>
            <w:tcW w:w="3391" w:type="dxa"/>
          </w:tcPr>
          <w:p w14:paraId="2C6187B7" w14:textId="7576CA91" w:rsidR="00413B1D" w:rsidRDefault="00413B1D" w:rsidP="000E7A9F">
            <w:r>
              <w:t xml:space="preserve">Does contain a normative idea of the need for transparancy and review of the work. No specific distribution described. </w:t>
            </w:r>
          </w:p>
        </w:tc>
      </w:tr>
      <w:tr w:rsidR="00B7585F" w14:paraId="01F10E78" w14:textId="77777777" w:rsidTr="009F6B34">
        <w:trPr>
          <w:trHeight w:val="291"/>
        </w:trPr>
        <w:tc>
          <w:tcPr>
            <w:tcW w:w="3114" w:type="dxa"/>
          </w:tcPr>
          <w:p w14:paraId="73A15556" w14:textId="31D9F7C3" w:rsidR="00B7585F" w:rsidRDefault="00B7585F" w:rsidP="000E7A9F">
            <w:r>
              <w:t>COP22ISRAEL</w:t>
            </w:r>
          </w:p>
        </w:tc>
        <w:tc>
          <w:tcPr>
            <w:tcW w:w="3063" w:type="dxa"/>
          </w:tcPr>
          <w:p w14:paraId="263A2790" w14:textId="77777777" w:rsidR="00B7585F" w:rsidRPr="00B7585F" w:rsidRDefault="00B7585F" w:rsidP="00B7585F">
            <w:pPr>
              <w:spacing w:after="0" w:line="240" w:lineRule="auto"/>
              <w:rPr>
                <w:rFonts w:ascii="Calibri" w:hAnsi="Calibri" w:cs="Calibri"/>
                <w:color w:val="000000"/>
              </w:rPr>
            </w:pPr>
            <w:r w:rsidRPr="00B7585F">
              <w:rPr>
                <w:rFonts w:ascii="Calibri" w:hAnsi="Calibri" w:cs="Calibri"/>
                <w:color w:val="000000"/>
              </w:rPr>
              <w:t xml:space="preserve">We invite countries worldwide to come to Israel, to </w:t>
            </w:r>
          </w:p>
          <w:p w14:paraId="200C842D" w14:textId="77777777" w:rsidR="00B7585F" w:rsidRPr="00B7585F" w:rsidRDefault="00B7585F" w:rsidP="00B7585F">
            <w:pPr>
              <w:spacing w:after="0" w:line="240" w:lineRule="auto"/>
              <w:rPr>
                <w:rFonts w:ascii="Calibri" w:hAnsi="Calibri" w:cs="Calibri"/>
                <w:color w:val="000000"/>
              </w:rPr>
            </w:pPr>
            <w:r w:rsidRPr="00B7585F">
              <w:rPr>
                <w:rFonts w:ascii="Calibri" w:hAnsi="Calibri" w:cs="Calibri"/>
                <w:color w:val="000000"/>
              </w:rPr>
              <w:t xml:space="preserve">learn about our efforts and to share in our cutting -edge </w:t>
            </w:r>
          </w:p>
          <w:p w14:paraId="1B37630E" w14:textId="77777777" w:rsidR="00B7585F" w:rsidRPr="00B7585F" w:rsidRDefault="00B7585F" w:rsidP="00B7585F">
            <w:pPr>
              <w:spacing w:after="0" w:line="240" w:lineRule="auto"/>
              <w:rPr>
                <w:rFonts w:ascii="Calibri" w:hAnsi="Calibri" w:cs="Calibri"/>
                <w:color w:val="000000"/>
              </w:rPr>
            </w:pPr>
            <w:r w:rsidRPr="00B7585F">
              <w:rPr>
                <w:rFonts w:ascii="Calibri" w:hAnsi="Calibri" w:cs="Calibri"/>
                <w:color w:val="000000"/>
              </w:rPr>
              <w:t xml:space="preserve">technologies for climate change mitigation and </w:t>
            </w:r>
          </w:p>
          <w:p w14:paraId="0F53BAB5" w14:textId="36DFC61C" w:rsidR="00B7585F" w:rsidRDefault="00B7585F" w:rsidP="00B7585F">
            <w:pPr>
              <w:rPr>
                <w:rFonts w:ascii="Calibri" w:hAnsi="Calibri" w:cs="Calibri"/>
                <w:color w:val="000000"/>
              </w:rPr>
            </w:pPr>
            <w:r w:rsidRPr="00B7585F">
              <w:rPr>
                <w:rFonts w:ascii="Calibri" w:hAnsi="Calibri" w:cs="Calibri"/>
                <w:color w:val="000000"/>
              </w:rPr>
              <w:t>adaptation .</w:t>
            </w:r>
          </w:p>
        </w:tc>
        <w:tc>
          <w:tcPr>
            <w:tcW w:w="3391" w:type="dxa"/>
          </w:tcPr>
          <w:p w14:paraId="52E4C885" w14:textId="77777777" w:rsidR="00B7585F" w:rsidRDefault="00B7585F" w:rsidP="000E7A9F">
            <w:r>
              <w:t xml:space="preserve">Not seen as a normative statement. Primarily serves as an invitation. </w:t>
            </w:r>
          </w:p>
          <w:p w14:paraId="1A2E6BFA" w14:textId="2DFB44F8" w:rsidR="00B7585F" w:rsidRPr="00B7585F" w:rsidRDefault="00B7585F" w:rsidP="000E7A9F">
            <w:pPr>
              <w:rPr>
                <w:i/>
                <w:iCs/>
              </w:rPr>
            </w:pPr>
            <w:r>
              <w:rPr>
                <w:i/>
                <w:iCs/>
              </w:rPr>
              <w:t xml:space="preserve">However does contain a normative element in the need to share </w:t>
            </w:r>
          </w:p>
        </w:tc>
      </w:tr>
      <w:tr w:rsidR="00590ADB" w14:paraId="22A1F2D8" w14:textId="77777777" w:rsidTr="009F6B34">
        <w:trPr>
          <w:trHeight w:val="291"/>
        </w:trPr>
        <w:tc>
          <w:tcPr>
            <w:tcW w:w="3114" w:type="dxa"/>
          </w:tcPr>
          <w:p w14:paraId="11614EDB" w14:textId="3661179C" w:rsidR="00590ADB" w:rsidRDefault="00590ADB" w:rsidP="00590ADB">
            <w:r>
              <w:t>!!</w:t>
            </w:r>
          </w:p>
        </w:tc>
        <w:tc>
          <w:tcPr>
            <w:tcW w:w="3063" w:type="dxa"/>
          </w:tcPr>
          <w:p w14:paraId="6DC2A8EE" w14:textId="77777777" w:rsidR="00590ADB" w:rsidRDefault="00590ADB" w:rsidP="00590ADB">
            <w:pPr>
              <w:rPr>
                <w:rFonts w:ascii="Calibri" w:hAnsi="Calibri" w:cs="Calibri"/>
                <w:color w:val="000000"/>
              </w:rPr>
            </w:pPr>
            <w:r>
              <w:rPr>
                <w:rFonts w:ascii="Calibri" w:hAnsi="Calibri" w:cs="Calibri"/>
                <w:color w:val="000000"/>
              </w:rPr>
              <w:t xml:space="preserve">Third , capacity -building support for climate action is critical for developing countries </w:t>
            </w:r>
            <w:r>
              <w:rPr>
                <w:rFonts w:ascii="Calibri" w:hAnsi="Calibri" w:cs="Calibri"/>
                <w:color w:val="000000"/>
              </w:rPr>
              <w:br/>
              <w:t xml:space="preserve">and should be based on and responsive to national needs, foster countr y ownership, </w:t>
            </w:r>
            <w:r>
              <w:rPr>
                <w:rFonts w:ascii="Calibri" w:hAnsi="Calibri" w:cs="Calibri"/>
                <w:color w:val="000000"/>
              </w:rPr>
              <w:br/>
              <w:t>participatory, and cross -cutting.</w:t>
            </w:r>
          </w:p>
          <w:p w14:paraId="5D1AF316" w14:textId="77777777" w:rsidR="00590ADB" w:rsidRPr="00B7585F" w:rsidRDefault="00590ADB" w:rsidP="00590ADB">
            <w:pPr>
              <w:rPr>
                <w:rFonts w:ascii="Calibri" w:hAnsi="Calibri" w:cs="Calibri"/>
                <w:color w:val="000000"/>
              </w:rPr>
            </w:pPr>
          </w:p>
        </w:tc>
        <w:tc>
          <w:tcPr>
            <w:tcW w:w="3391" w:type="dxa"/>
          </w:tcPr>
          <w:p w14:paraId="35D8553C" w14:textId="454ACA7B" w:rsidR="00590ADB" w:rsidRDefault="00590ADB" w:rsidP="00590ADB">
            <w:r>
              <w:t>Topic: new UNFCCC policy</w:t>
            </w:r>
          </w:p>
          <w:p w14:paraId="474AB03E" w14:textId="66B08637" w:rsidR="00590ADB" w:rsidRDefault="00590ADB" w:rsidP="00590ADB">
            <w:r>
              <w:t xml:space="preserve">Unit: </w:t>
            </w:r>
            <w:r>
              <w:t>other(support)</w:t>
            </w:r>
          </w:p>
          <w:p w14:paraId="17582560" w14:textId="5D5C19D0" w:rsidR="00590ADB" w:rsidRDefault="00590ADB" w:rsidP="00590ADB">
            <w:r>
              <w:t xml:space="preserve">Scale: </w:t>
            </w:r>
            <w:r>
              <w:t>multinational(developing countries)</w:t>
            </w:r>
          </w:p>
          <w:p w14:paraId="2B9E881A" w14:textId="41B48A9C" w:rsidR="00590ADB" w:rsidRDefault="00590ADB" w:rsidP="00590ADB">
            <w:r>
              <w:t xml:space="preserve">Time: </w:t>
            </w:r>
            <w:r>
              <w:t>n.a.</w:t>
            </w:r>
          </w:p>
          <w:p w14:paraId="7BD81812" w14:textId="77777777" w:rsidR="00590ADB" w:rsidRDefault="00590ADB" w:rsidP="00590ADB">
            <w:r>
              <w:t>Principle: egalitarian</w:t>
            </w:r>
          </w:p>
          <w:p w14:paraId="6DEC706D" w14:textId="2A1E17E8" w:rsidR="00590ADB" w:rsidRPr="00590ADB" w:rsidRDefault="00590ADB" w:rsidP="00590ADB">
            <w:pPr>
              <w:rPr>
                <w:i/>
                <w:iCs/>
              </w:rPr>
            </w:pPr>
            <w:r>
              <w:t xml:space="preserve">Motivation:   </w:t>
            </w:r>
            <w:r w:rsidRPr="00590ADB">
              <w:t>support should be based on individual country needs and support ownership, referring to differences between countries, but also the need to help.</w:t>
            </w:r>
            <w:r>
              <w:br/>
            </w:r>
            <w:r>
              <w:br/>
            </w:r>
            <w:r>
              <w:rPr>
                <w:i/>
                <w:iCs/>
              </w:rPr>
              <w:t xml:space="preserve">Could argue for libertarian, focussing on country ownership. </w:t>
            </w:r>
          </w:p>
        </w:tc>
      </w:tr>
      <w:tr w:rsidR="00590ADB" w14:paraId="58A7AA6E" w14:textId="77777777" w:rsidTr="009F6B34">
        <w:trPr>
          <w:trHeight w:val="291"/>
        </w:trPr>
        <w:tc>
          <w:tcPr>
            <w:tcW w:w="3114" w:type="dxa"/>
          </w:tcPr>
          <w:p w14:paraId="0A6CCF96" w14:textId="221BB841" w:rsidR="00590ADB" w:rsidRDefault="00A0600E" w:rsidP="00590ADB">
            <w:r>
              <w:t>COP23CROATIA</w:t>
            </w:r>
          </w:p>
        </w:tc>
        <w:tc>
          <w:tcPr>
            <w:tcW w:w="3063" w:type="dxa"/>
          </w:tcPr>
          <w:p w14:paraId="35EEFF6E" w14:textId="77777777" w:rsidR="00A0600E" w:rsidRDefault="00A0600E" w:rsidP="00A0600E">
            <w:pPr>
              <w:rPr>
                <w:rFonts w:ascii="Calibri" w:hAnsi="Calibri" w:cs="Calibri"/>
                <w:color w:val="000000"/>
              </w:rPr>
            </w:pPr>
            <w:r>
              <w:rPr>
                <w:rFonts w:ascii="Calibri" w:hAnsi="Calibri" w:cs="Calibri"/>
                <w:color w:val="000000"/>
              </w:rPr>
              <w:t xml:space="preserve">We find that for this capacity building and transfer of experience are </w:t>
            </w:r>
            <w:r>
              <w:rPr>
                <w:rFonts w:ascii="Calibri" w:hAnsi="Calibri" w:cs="Calibri"/>
                <w:color w:val="000000"/>
              </w:rPr>
              <w:br/>
              <w:t>of crucial importance.</w:t>
            </w:r>
          </w:p>
          <w:p w14:paraId="0B647653" w14:textId="77777777" w:rsidR="00590ADB" w:rsidRDefault="00590ADB" w:rsidP="00590ADB">
            <w:pPr>
              <w:rPr>
                <w:rFonts w:ascii="Calibri" w:hAnsi="Calibri" w:cs="Calibri"/>
                <w:color w:val="000000"/>
              </w:rPr>
            </w:pPr>
          </w:p>
        </w:tc>
        <w:tc>
          <w:tcPr>
            <w:tcW w:w="3391" w:type="dxa"/>
          </w:tcPr>
          <w:p w14:paraId="662B71DF" w14:textId="77777777" w:rsidR="00590ADB" w:rsidRDefault="00A0600E" w:rsidP="00590ADB">
            <w:r>
              <w:t>Topic: Capacity building, experience</w:t>
            </w:r>
          </w:p>
          <w:p w14:paraId="76EE86F0" w14:textId="77777777" w:rsidR="00A0600E" w:rsidRDefault="00A0600E" w:rsidP="00590ADB">
            <w:r>
              <w:t>Unit: n.a.</w:t>
            </w:r>
          </w:p>
          <w:p w14:paraId="262F6371" w14:textId="77777777" w:rsidR="00A0600E" w:rsidRDefault="00A0600E" w:rsidP="00590ADB">
            <w:r>
              <w:t>Scale: n.a.</w:t>
            </w:r>
          </w:p>
          <w:p w14:paraId="3ED09E72" w14:textId="77777777" w:rsidR="00A0600E" w:rsidRDefault="00A0600E" w:rsidP="00590ADB">
            <w:r>
              <w:t>Principle: general normative statement</w:t>
            </w:r>
          </w:p>
          <w:p w14:paraId="281C16E9" w14:textId="714A8DCB" w:rsidR="00A0600E" w:rsidRDefault="00A0600E" w:rsidP="00590ADB">
            <w:r>
              <w:t xml:space="preserve">Motivation: </w:t>
            </w:r>
            <w:r w:rsidRPr="00A0600E">
              <w:t xml:space="preserve">Prescribes the need </w:t>
            </w:r>
            <w:r w:rsidRPr="00A0600E">
              <w:lastRenderedPageBreak/>
              <w:t>for capacity building and transfer of experience. No mention of where to.</w:t>
            </w:r>
          </w:p>
        </w:tc>
      </w:tr>
      <w:tr w:rsidR="00F14068" w14:paraId="6BAE85DA" w14:textId="77777777" w:rsidTr="009F6B34">
        <w:trPr>
          <w:trHeight w:val="291"/>
        </w:trPr>
        <w:tc>
          <w:tcPr>
            <w:tcW w:w="3114" w:type="dxa"/>
          </w:tcPr>
          <w:p w14:paraId="711FC739" w14:textId="77777777" w:rsidR="00F14068" w:rsidRDefault="00F14068" w:rsidP="00590ADB">
            <w:r>
              <w:lastRenderedPageBreak/>
              <w:t>COP23IRELAND</w:t>
            </w:r>
          </w:p>
          <w:p w14:paraId="63439580" w14:textId="77777777" w:rsidR="00F14068" w:rsidRDefault="00F14068" w:rsidP="00590ADB"/>
          <w:p w14:paraId="75465A27" w14:textId="18E41883" w:rsidR="00F14068" w:rsidRDefault="00F14068" w:rsidP="00590ADB">
            <w:r>
              <w:t>Example of sufficientarian</w:t>
            </w:r>
          </w:p>
        </w:tc>
        <w:tc>
          <w:tcPr>
            <w:tcW w:w="3063" w:type="dxa"/>
          </w:tcPr>
          <w:p w14:paraId="39EEBF22" w14:textId="77777777" w:rsidR="00F14068" w:rsidRDefault="00F14068" w:rsidP="00F14068">
            <w:pPr>
              <w:rPr>
                <w:rFonts w:ascii="Calibri" w:hAnsi="Calibri" w:cs="Calibri"/>
                <w:color w:val="000000"/>
              </w:rPr>
            </w:pPr>
            <w:r>
              <w:rPr>
                <w:rFonts w:ascii="Calibri" w:hAnsi="Calibri" w:cs="Calibri"/>
                <w:color w:val="000000"/>
              </w:rPr>
              <w:br/>
              <w:t xml:space="preserve"> </w:t>
            </w:r>
            <w:r>
              <w:rPr>
                <w:rFonts w:ascii="Calibri" w:hAnsi="Calibri" w:cs="Calibri"/>
                <w:color w:val="000000"/>
              </w:rPr>
              <w:br/>
              <w:t xml:space="preserve">I firmly believe that COP23 is not just about the technical rule book, but as political leaders in our </w:t>
            </w:r>
            <w:r>
              <w:rPr>
                <w:rFonts w:ascii="Calibri" w:hAnsi="Calibri" w:cs="Calibri"/>
                <w:color w:val="000000"/>
              </w:rPr>
              <w:br/>
              <w:t xml:space="preserve">home countries, we must provide practical, implementable sol utions to the real challenges of </w:t>
            </w:r>
            <w:r>
              <w:rPr>
                <w:rFonts w:ascii="Calibri" w:hAnsi="Calibri" w:cs="Calibri"/>
                <w:color w:val="000000"/>
              </w:rPr>
              <w:br/>
              <w:t xml:space="preserve">both mitigation and adaptation, while living up to the responsibility of Sustainable Development </w:t>
            </w:r>
            <w:r>
              <w:rPr>
                <w:rFonts w:ascii="Calibri" w:hAnsi="Calibri" w:cs="Calibri"/>
                <w:color w:val="000000"/>
              </w:rPr>
              <w:br/>
              <w:t>Goals.</w:t>
            </w:r>
          </w:p>
          <w:p w14:paraId="26FD7624" w14:textId="77777777" w:rsidR="00F14068" w:rsidRDefault="00F14068" w:rsidP="00A0600E">
            <w:pPr>
              <w:rPr>
                <w:rFonts w:ascii="Calibri" w:hAnsi="Calibri" w:cs="Calibri"/>
                <w:color w:val="000000"/>
              </w:rPr>
            </w:pPr>
          </w:p>
        </w:tc>
        <w:tc>
          <w:tcPr>
            <w:tcW w:w="3391" w:type="dxa"/>
          </w:tcPr>
          <w:p w14:paraId="7485C3A6" w14:textId="77777777" w:rsidR="00F14068" w:rsidRDefault="00F14068" w:rsidP="00590ADB">
            <w:r>
              <w:t>Topic: adaptation, mitigation,  new UNFCCC policy</w:t>
            </w:r>
          </w:p>
          <w:p w14:paraId="3D32D014" w14:textId="77777777" w:rsidR="00F14068" w:rsidRDefault="00F14068" w:rsidP="00590ADB">
            <w:r>
              <w:t>Unit: measures</w:t>
            </w:r>
          </w:p>
          <w:p w14:paraId="1C2796CD" w14:textId="77777777" w:rsidR="00F14068" w:rsidRDefault="00F14068" w:rsidP="00590ADB">
            <w:r>
              <w:t>Scale: global</w:t>
            </w:r>
          </w:p>
          <w:p w14:paraId="1BCC1456" w14:textId="77777777" w:rsidR="00F14068" w:rsidRDefault="00F14068" w:rsidP="00590ADB">
            <w:r>
              <w:t>Time: present</w:t>
            </w:r>
          </w:p>
          <w:p w14:paraId="1EAE3A67" w14:textId="77777777" w:rsidR="00F14068" w:rsidRDefault="00F14068" w:rsidP="00590ADB">
            <w:r>
              <w:t>Principle: sufficientarian</w:t>
            </w:r>
          </w:p>
          <w:p w14:paraId="64AA132D" w14:textId="73E1ECD3" w:rsidR="00F14068" w:rsidRDefault="00F14068" w:rsidP="00590ADB">
            <w:r>
              <w:t xml:space="preserve">Motivation: </w:t>
            </w:r>
            <w:r w:rsidRPr="00F14068">
              <w:t>Prescribing the need to take on action as a way to reach the sustainable development goals, global targets of sufficiency.</w:t>
            </w:r>
          </w:p>
        </w:tc>
      </w:tr>
      <w:tr w:rsidR="00AC7FEC" w14:paraId="01ED7756" w14:textId="77777777" w:rsidTr="009F6B34">
        <w:trPr>
          <w:trHeight w:val="291"/>
        </w:trPr>
        <w:tc>
          <w:tcPr>
            <w:tcW w:w="3114" w:type="dxa"/>
          </w:tcPr>
          <w:p w14:paraId="081E88AF" w14:textId="77777777" w:rsidR="00AC7FEC" w:rsidRDefault="00AC7FEC" w:rsidP="00590ADB">
            <w:r>
              <w:t>COP23NETHERLANDS</w:t>
            </w:r>
          </w:p>
          <w:p w14:paraId="218DE7B9" w14:textId="77777777" w:rsidR="00AC7FEC" w:rsidRDefault="00AC7FEC" w:rsidP="00590ADB"/>
          <w:p w14:paraId="1A7E6159" w14:textId="73206934" w:rsidR="00AC7FEC" w:rsidRDefault="00AC7FEC" w:rsidP="00590ADB">
            <w:r>
              <w:t>!!</w:t>
            </w:r>
          </w:p>
        </w:tc>
        <w:tc>
          <w:tcPr>
            <w:tcW w:w="3063" w:type="dxa"/>
          </w:tcPr>
          <w:p w14:paraId="6BF85135" w14:textId="77777777" w:rsidR="00AC7FEC" w:rsidRDefault="00AC7FEC" w:rsidP="00AC7FEC">
            <w:pPr>
              <w:rPr>
                <w:rFonts w:ascii="Calibri" w:hAnsi="Calibri" w:cs="Calibri"/>
                <w:color w:val="000000"/>
              </w:rPr>
            </w:pPr>
            <w:r>
              <w:rPr>
                <w:rFonts w:ascii="Calibri" w:hAnsi="Calibri" w:cs="Calibri"/>
                <w:color w:val="000000"/>
              </w:rPr>
              <w:t xml:space="preserve">We should </w:t>
            </w:r>
            <w:r>
              <w:rPr>
                <w:rFonts w:ascii="Calibri" w:hAnsi="Calibri" w:cs="Calibri"/>
                <w:color w:val="000000"/>
              </w:rPr>
              <w:br/>
              <w:t xml:space="preserve">make the most of these opportunities by developing </w:t>
            </w:r>
            <w:r>
              <w:rPr>
                <w:rFonts w:ascii="Calibri" w:hAnsi="Calibri" w:cs="Calibri"/>
                <w:color w:val="000000"/>
              </w:rPr>
              <w:br/>
              <w:t xml:space="preserve">and implementing innovative solutions, enabling our </w:t>
            </w:r>
            <w:r>
              <w:rPr>
                <w:rFonts w:ascii="Calibri" w:hAnsi="Calibri" w:cs="Calibri"/>
                <w:color w:val="000000"/>
              </w:rPr>
              <w:br/>
              <w:t xml:space="preserve">businesses to contribute to, and benefit from, the </w:t>
            </w:r>
            <w:r>
              <w:rPr>
                <w:rFonts w:ascii="Calibri" w:hAnsi="Calibri" w:cs="Calibri"/>
                <w:color w:val="000000"/>
              </w:rPr>
              <w:br/>
              <w:t>global transition towards a carbon -neutral economy .</w:t>
            </w:r>
          </w:p>
          <w:p w14:paraId="7D6940BC" w14:textId="77777777" w:rsidR="00AC7FEC" w:rsidRDefault="00AC7FEC" w:rsidP="00F14068">
            <w:pPr>
              <w:rPr>
                <w:rFonts w:ascii="Calibri" w:hAnsi="Calibri" w:cs="Calibri"/>
                <w:color w:val="000000"/>
              </w:rPr>
            </w:pPr>
          </w:p>
        </w:tc>
        <w:tc>
          <w:tcPr>
            <w:tcW w:w="3391" w:type="dxa"/>
          </w:tcPr>
          <w:p w14:paraId="60417984" w14:textId="77777777" w:rsidR="00AC7FEC" w:rsidRDefault="00AC7FEC" w:rsidP="00590ADB">
            <w:r>
              <w:t>Topic: implementation, business</w:t>
            </w:r>
          </w:p>
          <w:p w14:paraId="056E3B17" w14:textId="77777777" w:rsidR="00AC7FEC" w:rsidRDefault="00AC7FEC" w:rsidP="00590ADB">
            <w:r>
              <w:t>Unit: measures</w:t>
            </w:r>
          </w:p>
          <w:p w14:paraId="124A76FE" w14:textId="77777777" w:rsidR="00AC7FEC" w:rsidRDefault="00AC7FEC" w:rsidP="00590ADB">
            <w:r>
              <w:t>Scale: global</w:t>
            </w:r>
          </w:p>
          <w:p w14:paraId="082F213A" w14:textId="77777777" w:rsidR="00AC7FEC" w:rsidRDefault="00AC7FEC" w:rsidP="00590ADB">
            <w:r>
              <w:t>Time: n.a.</w:t>
            </w:r>
          </w:p>
          <w:p w14:paraId="2714CBB8" w14:textId="77777777" w:rsidR="00AC7FEC" w:rsidRDefault="00AC7FEC" w:rsidP="00590ADB">
            <w:r>
              <w:t>Principle: Libertarian</w:t>
            </w:r>
          </w:p>
          <w:p w14:paraId="165AC9FA" w14:textId="3B4CA0A4" w:rsidR="00AC7FEC" w:rsidRDefault="00AC7FEC" w:rsidP="00590ADB">
            <w:r>
              <w:t xml:space="preserve">Motivation: </w:t>
            </w:r>
            <w:r w:rsidRPr="00AC7FEC">
              <w:t>Judgement on value of having businesses benefit, focussing on the economy.</w:t>
            </w:r>
          </w:p>
          <w:p w14:paraId="49E56F59" w14:textId="2A5D88C6" w:rsidR="00AC7FEC" w:rsidRPr="00AC7FEC" w:rsidRDefault="00AC7FEC" w:rsidP="00590ADB">
            <w:pPr>
              <w:rPr>
                <w:i/>
                <w:iCs/>
              </w:rPr>
            </w:pPr>
            <w:r>
              <w:rPr>
                <w:i/>
                <w:iCs/>
              </w:rPr>
              <w:t>No true focus on freedom</w:t>
            </w:r>
          </w:p>
        </w:tc>
      </w:tr>
    </w:tbl>
    <w:p w14:paraId="3848CD40" w14:textId="77777777" w:rsidR="00C207C1" w:rsidRPr="00C207C1" w:rsidRDefault="00C207C1" w:rsidP="00C207C1">
      <w:pPr>
        <w:rPr>
          <w:rFonts w:ascii="Calibri" w:eastAsia="Times New Roman" w:hAnsi="Calibri" w:cs="Calibri"/>
          <w:color w:val="000000"/>
          <w:lang w:eastAsia="en-GB"/>
          <w14:ligatures w14:val="none"/>
        </w:rPr>
      </w:pPr>
    </w:p>
    <w:p w14:paraId="19D5FEEA" w14:textId="77777777" w:rsidR="00C207C1" w:rsidRDefault="00C207C1" w:rsidP="00C207C1">
      <w:pPr>
        <w:rPr>
          <w:rFonts w:ascii="Calibri" w:eastAsia="Times New Roman" w:hAnsi="Calibri" w:cs="Calibri"/>
          <w:color w:val="000000"/>
          <w:lang w:eastAsia="en-GB"/>
          <w14:ligatures w14:val="none"/>
        </w:rPr>
      </w:pPr>
    </w:p>
    <w:p w14:paraId="0F117045" w14:textId="77777777" w:rsidR="00E257F5" w:rsidRDefault="00E257F5" w:rsidP="00CE5EBD"/>
    <w:p w14:paraId="233D6E15" w14:textId="77777777" w:rsidR="00E257F5" w:rsidRDefault="00E257F5" w:rsidP="00CE5EBD"/>
    <w:p w14:paraId="64FAE821" w14:textId="5EE57524" w:rsidR="00C207C1" w:rsidRDefault="00C207C1">
      <w:r>
        <w:br w:type="page"/>
      </w:r>
    </w:p>
    <w:p w14:paraId="23CBC83C" w14:textId="77777777" w:rsidR="00E257F5" w:rsidRDefault="00E257F5" w:rsidP="00CE5EBD"/>
    <w:p w14:paraId="35C51E64" w14:textId="1C3ED71B" w:rsidR="00E257F5" w:rsidRDefault="00B105DD" w:rsidP="00CE5EBD">
      <w:r>
        <w:t>STATEMENTS WITH DISPUTABLE NORMATIVITY</w:t>
      </w:r>
    </w:p>
    <w:tbl>
      <w:tblPr>
        <w:tblStyle w:val="TableGrid"/>
        <w:tblW w:w="0" w:type="auto"/>
        <w:tblLook w:val="04A0" w:firstRow="1" w:lastRow="0" w:firstColumn="1" w:lastColumn="0" w:noHBand="0" w:noVBand="1"/>
      </w:tblPr>
      <w:tblGrid>
        <w:gridCol w:w="3080"/>
        <w:gridCol w:w="3081"/>
        <w:gridCol w:w="3081"/>
      </w:tblGrid>
      <w:tr w:rsidR="00E257F5" w14:paraId="541F2FBF" w14:textId="77777777" w:rsidTr="00E257F5">
        <w:tc>
          <w:tcPr>
            <w:tcW w:w="3080" w:type="dxa"/>
          </w:tcPr>
          <w:p w14:paraId="35A25130" w14:textId="72D3E9DC" w:rsidR="00E257F5" w:rsidRPr="00E257F5" w:rsidRDefault="00E257F5" w:rsidP="00CE5EBD">
            <w:pPr>
              <w:rPr>
                <w:b/>
                <w:bCs/>
              </w:rPr>
            </w:pPr>
            <w:r>
              <w:rPr>
                <w:b/>
                <w:bCs/>
              </w:rPr>
              <w:t>DOCUMENT</w:t>
            </w:r>
          </w:p>
        </w:tc>
        <w:tc>
          <w:tcPr>
            <w:tcW w:w="3081" w:type="dxa"/>
          </w:tcPr>
          <w:p w14:paraId="2F117DAC" w14:textId="226E67BF" w:rsidR="00E257F5" w:rsidRPr="00E257F5" w:rsidRDefault="00E257F5" w:rsidP="00CE5EBD">
            <w:pPr>
              <w:rPr>
                <w:b/>
                <w:bCs/>
              </w:rPr>
            </w:pPr>
            <w:r>
              <w:rPr>
                <w:b/>
                <w:bCs/>
              </w:rPr>
              <w:t>STATEMENT</w:t>
            </w:r>
          </w:p>
        </w:tc>
        <w:tc>
          <w:tcPr>
            <w:tcW w:w="3081" w:type="dxa"/>
          </w:tcPr>
          <w:p w14:paraId="4D0F0427" w14:textId="4FAC7BA4" w:rsidR="00E257F5" w:rsidRPr="00E257F5" w:rsidRDefault="00E257F5" w:rsidP="00CE5EBD">
            <w:pPr>
              <w:rPr>
                <w:b/>
                <w:bCs/>
              </w:rPr>
            </w:pPr>
            <w:r>
              <w:rPr>
                <w:b/>
                <w:bCs/>
              </w:rPr>
              <w:t>NOTES</w:t>
            </w:r>
          </w:p>
        </w:tc>
      </w:tr>
      <w:tr w:rsidR="00E257F5" w14:paraId="24FA824D" w14:textId="77777777" w:rsidTr="00E257F5">
        <w:tc>
          <w:tcPr>
            <w:tcW w:w="3080" w:type="dxa"/>
          </w:tcPr>
          <w:p w14:paraId="4B779B96" w14:textId="1A88F3F0" w:rsidR="00E257F5" w:rsidRDefault="00E257F5" w:rsidP="00CE5EBD">
            <w:r>
              <w:t>COP19JAPAN</w:t>
            </w:r>
          </w:p>
        </w:tc>
        <w:tc>
          <w:tcPr>
            <w:tcW w:w="3081" w:type="dxa"/>
          </w:tcPr>
          <w:p w14:paraId="18B1B6B0" w14:textId="77777777" w:rsidR="00E257F5" w:rsidRDefault="00E257F5" w:rsidP="00E257F5">
            <w:pPr>
              <w:spacing w:after="0" w:line="240" w:lineRule="auto"/>
            </w:pPr>
            <w:r>
              <w:t xml:space="preserve">In this context, Japan’s public and private sectors plan to invest a total of </w:t>
            </w:r>
          </w:p>
          <w:p w14:paraId="4698A43B" w14:textId="74BA2A24" w:rsidR="00E257F5" w:rsidRDefault="00E257F5" w:rsidP="00E257F5">
            <w:r>
              <w:t>110 billion US dollars domestically over the next five years.</w:t>
            </w:r>
          </w:p>
        </w:tc>
        <w:tc>
          <w:tcPr>
            <w:tcW w:w="3081" w:type="dxa"/>
          </w:tcPr>
          <w:p w14:paraId="68E143FF" w14:textId="73F96FA5" w:rsidR="00E257F5" w:rsidRDefault="00E257F5" w:rsidP="00CE5EBD">
            <w:r>
              <w:t xml:space="preserve">Outlines a plan. Does not contain a value judgement. </w:t>
            </w:r>
          </w:p>
        </w:tc>
      </w:tr>
      <w:tr w:rsidR="00E257F5" w14:paraId="71920D66" w14:textId="77777777" w:rsidTr="00E257F5">
        <w:tc>
          <w:tcPr>
            <w:tcW w:w="3080" w:type="dxa"/>
          </w:tcPr>
          <w:p w14:paraId="396596B2" w14:textId="77777777" w:rsidR="00E257F5" w:rsidRDefault="00E257F5" w:rsidP="00E257F5"/>
        </w:tc>
        <w:tc>
          <w:tcPr>
            <w:tcW w:w="3081" w:type="dxa"/>
          </w:tcPr>
          <w:p w14:paraId="0952F286" w14:textId="685CFCD2" w:rsidR="00E257F5" w:rsidRDefault="00E257F5" w:rsidP="00E257F5">
            <w:r w:rsidRPr="00B12233">
              <w:t>I will devote myself toward the successful outcome at this COP19 .</w:t>
            </w:r>
          </w:p>
        </w:tc>
        <w:tc>
          <w:tcPr>
            <w:tcW w:w="3081" w:type="dxa"/>
          </w:tcPr>
          <w:p w14:paraId="4E2EB993" w14:textId="1282CB7B" w:rsidR="00E257F5" w:rsidRDefault="00E257F5" w:rsidP="00E257F5">
            <w:commentRangeStart w:id="8"/>
            <w:r>
              <w:t>Example of a statement of intent. Does not contain a recommendation or personal judgement</w:t>
            </w:r>
            <w:commentRangeEnd w:id="8"/>
            <w:r>
              <w:rPr>
                <w:rStyle w:val="CommentReference"/>
              </w:rPr>
              <w:commentReference w:id="8"/>
            </w:r>
          </w:p>
        </w:tc>
      </w:tr>
      <w:tr w:rsidR="00E257F5" w14:paraId="482823C6" w14:textId="77777777" w:rsidTr="00E257F5">
        <w:tc>
          <w:tcPr>
            <w:tcW w:w="3080" w:type="dxa"/>
          </w:tcPr>
          <w:p w14:paraId="0B18E976" w14:textId="4D47B8FA" w:rsidR="00E257F5" w:rsidRDefault="00E257F5" w:rsidP="00E257F5"/>
        </w:tc>
        <w:tc>
          <w:tcPr>
            <w:tcW w:w="3081" w:type="dxa"/>
          </w:tcPr>
          <w:p w14:paraId="164DB330" w14:textId="6301029A" w:rsidR="00B105DD" w:rsidRPr="00B105DD" w:rsidRDefault="00B105DD" w:rsidP="00B105DD">
            <w:pPr>
              <w:spacing w:after="0" w:line="240" w:lineRule="auto"/>
            </w:pPr>
            <w:r w:rsidRPr="00B105DD">
              <w:t xml:space="preserve">Second, Japan will promote the application of Japanese low-carbon. In so doing , we will contribute to global </w:t>
            </w:r>
          </w:p>
          <w:p w14:paraId="3DDFF0B6" w14:textId="4684E65A" w:rsidR="00B105DD" w:rsidRPr="00B105DD" w:rsidRDefault="00B105DD" w:rsidP="00B105DD">
            <w:pPr>
              <w:spacing w:after="0" w:line="240" w:lineRule="auto"/>
            </w:pPr>
            <w:r w:rsidRPr="00B105DD">
              <w:t xml:space="preserve">emissions reductions through the use of the Joint Crediting Mechanism, or </w:t>
            </w:r>
          </w:p>
          <w:p w14:paraId="55C0FA74" w14:textId="38CDB426" w:rsidR="00B105DD" w:rsidRPr="00B105DD" w:rsidRDefault="00B105DD" w:rsidP="00B105DD">
            <w:pPr>
              <w:rPr>
                <w:b/>
                <w:bCs/>
              </w:rPr>
            </w:pPr>
            <w:r w:rsidRPr="00B105DD">
              <w:t>JCM .</w:t>
            </w:r>
          </w:p>
        </w:tc>
        <w:tc>
          <w:tcPr>
            <w:tcW w:w="3081" w:type="dxa"/>
          </w:tcPr>
          <w:p w14:paraId="0C9DACB2" w14:textId="77777777" w:rsidR="00E257F5" w:rsidRDefault="00B105DD" w:rsidP="00E257F5">
            <w:r>
              <w:t xml:space="preserve">Prescribes an implicit way to contribute to global emissions. </w:t>
            </w:r>
          </w:p>
          <w:p w14:paraId="18D3A189" w14:textId="77777777" w:rsidR="00B105DD" w:rsidRDefault="00B105DD" w:rsidP="00E257F5"/>
          <w:p w14:paraId="655848AB" w14:textId="77777777" w:rsidR="00B105DD" w:rsidRDefault="00B105DD" w:rsidP="00E257F5">
            <w:r>
              <w:t xml:space="preserve">But no true prescription of idea to others. There is a way to check this idea. </w:t>
            </w:r>
          </w:p>
          <w:p w14:paraId="2A6874B0" w14:textId="77777777" w:rsidR="00B105DD" w:rsidRDefault="00B105DD" w:rsidP="00E257F5"/>
          <w:p w14:paraId="675522E2" w14:textId="4326B64B" w:rsidR="00B105DD" w:rsidRPr="00B105DD" w:rsidRDefault="00B105DD" w:rsidP="00E257F5">
            <w:pPr>
              <w:rPr>
                <w:i/>
                <w:iCs/>
              </w:rPr>
            </w:pPr>
            <w:r>
              <w:rPr>
                <w:i/>
                <w:iCs/>
              </w:rPr>
              <w:t>Split sentences</w:t>
            </w:r>
          </w:p>
        </w:tc>
      </w:tr>
      <w:tr w:rsidR="00E257F5" w14:paraId="308808E0" w14:textId="77777777" w:rsidTr="00E257F5">
        <w:tc>
          <w:tcPr>
            <w:tcW w:w="3080" w:type="dxa"/>
          </w:tcPr>
          <w:p w14:paraId="4981C0DA" w14:textId="24C39373" w:rsidR="00E257F5" w:rsidRDefault="00C3468D" w:rsidP="00E257F5">
            <w:r>
              <w:t>COP19NAMIBIA</w:t>
            </w:r>
          </w:p>
        </w:tc>
        <w:tc>
          <w:tcPr>
            <w:tcW w:w="3081" w:type="dxa"/>
          </w:tcPr>
          <w:p w14:paraId="042692DB" w14:textId="77777777" w:rsidR="00C3468D" w:rsidRDefault="00C3468D" w:rsidP="00C3468D">
            <w:pPr>
              <w:spacing w:after="0" w:line="240" w:lineRule="auto"/>
            </w:pPr>
            <w:r>
              <w:t>As we are all aware, the African continent, like other developing regions, relies mainly on rain fed agriculture, fisheries, and tourism for its economic growth.</w:t>
            </w:r>
          </w:p>
          <w:p w14:paraId="56DC9EEB" w14:textId="77777777" w:rsidR="00C3468D" w:rsidRDefault="00C3468D" w:rsidP="00C3468D">
            <w:pPr>
              <w:spacing w:after="0" w:line="240" w:lineRule="auto"/>
            </w:pPr>
            <w:r>
              <w:t>These resources are affected by the negative impacts of climate change.</w:t>
            </w:r>
          </w:p>
          <w:p w14:paraId="11D03D8B" w14:textId="68C98286" w:rsidR="00E257F5" w:rsidRDefault="00C3468D" w:rsidP="00C3468D">
            <w:r>
              <w:t>It is for this reason that Namibia and Africa have prioritized adaptation as an approach to address climate change impacts.</w:t>
            </w:r>
          </w:p>
        </w:tc>
        <w:tc>
          <w:tcPr>
            <w:tcW w:w="3081" w:type="dxa"/>
          </w:tcPr>
          <w:p w14:paraId="7CD5C8DF" w14:textId="2A20931B" w:rsidR="00E257F5" w:rsidRDefault="00C3468D" w:rsidP="00E257F5">
            <w:r>
              <w:t xml:space="preserve">Provides an explanation of the rationale of choice, not a value judgement on </w:t>
            </w:r>
            <w:r w:rsidR="009B2E76">
              <w:t xml:space="preserve">what should be done, urging oto prioritize adaptation. </w:t>
            </w:r>
          </w:p>
        </w:tc>
      </w:tr>
      <w:tr w:rsidR="009C7037" w14:paraId="0869BC4E" w14:textId="77777777" w:rsidTr="00E257F5">
        <w:tc>
          <w:tcPr>
            <w:tcW w:w="3080" w:type="dxa"/>
          </w:tcPr>
          <w:p w14:paraId="02232E1B" w14:textId="50F50C10" w:rsidR="009C7037" w:rsidRDefault="009C7037" w:rsidP="00E257F5">
            <w:r>
              <w:t>!!!</w:t>
            </w:r>
            <w:r w:rsidR="00F614D7">
              <w:t xml:space="preserve"> &gt; mooi voorbeeld</w:t>
            </w:r>
          </w:p>
        </w:tc>
        <w:tc>
          <w:tcPr>
            <w:tcW w:w="3081" w:type="dxa"/>
          </w:tcPr>
          <w:p w14:paraId="79709BA0" w14:textId="77777777" w:rsidR="009C7037" w:rsidRDefault="009C7037" w:rsidP="009C7037">
            <w:pPr>
              <w:rPr>
                <w:rFonts w:ascii="Calibri" w:hAnsi="Calibri" w:cs="Calibri"/>
                <w:color w:val="000000"/>
              </w:rPr>
            </w:pPr>
            <w:r>
              <w:rPr>
                <w:rFonts w:ascii="Calibri" w:hAnsi="Calibri" w:cs="Calibri"/>
                <w:color w:val="000000"/>
              </w:rPr>
              <w:t>The Green Climate Fund, which we regarded as an ideal beginning to address the finance aspect for climate change remains</w:t>
            </w:r>
            <w:r>
              <w:rPr>
                <w:rFonts w:ascii="Calibri" w:hAnsi="Calibri" w:cs="Calibri"/>
                <w:color w:val="000000"/>
              </w:rPr>
              <w:br/>
              <w:t>dry.</w:t>
            </w:r>
          </w:p>
          <w:p w14:paraId="1AAC706B" w14:textId="77777777" w:rsidR="009C7037" w:rsidRDefault="009C7037" w:rsidP="00C3468D"/>
        </w:tc>
        <w:tc>
          <w:tcPr>
            <w:tcW w:w="3081" w:type="dxa"/>
          </w:tcPr>
          <w:p w14:paraId="64616B99" w14:textId="19C750BD" w:rsidR="009C7037" w:rsidRDefault="009C7037" w:rsidP="00E257F5">
            <w:r>
              <w:t xml:space="preserve">Sentence itself is descriptive, but in context of text is very normative in containing a judgement. </w:t>
            </w:r>
          </w:p>
        </w:tc>
      </w:tr>
      <w:tr w:rsidR="00664C0D" w14:paraId="17967869" w14:textId="77777777" w:rsidTr="00E257F5">
        <w:tc>
          <w:tcPr>
            <w:tcW w:w="3080" w:type="dxa"/>
          </w:tcPr>
          <w:p w14:paraId="5D69EE16" w14:textId="77777777" w:rsidR="00664C0D" w:rsidRDefault="00664C0D" w:rsidP="00E257F5"/>
        </w:tc>
        <w:tc>
          <w:tcPr>
            <w:tcW w:w="3081" w:type="dxa"/>
          </w:tcPr>
          <w:p w14:paraId="6CC68F0C" w14:textId="77777777" w:rsidR="00664C0D" w:rsidRDefault="00664C0D" w:rsidP="00664C0D">
            <w:pPr>
              <w:rPr>
                <w:rFonts w:ascii="Calibri" w:hAnsi="Calibri" w:cs="Calibri"/>
                <w:color w:val="000000"/>
              </w:rPr>
            </w:pPr>
            <w:r>
              <w:rPr>
                <w:rFonts w:ascii="Calibri" w:hAnsi="Calibri" w:cs="Calibri"/>
                <w:color w:val="000000"/>
              </w:rPr>
              <w:t>Climate change has no border; it affects all citizens on earth.</w:t>
            </w:r>
          </w:p>
          <w:p w14:paraId="43DF9A42" w14:textId="77777777" w:rsidR="00664C0D" w:rsidRDefault="00664C0D" w:rsidP="009C7037">
            <w:pPr>
              <w:rPr>
                <w:rFonts w:ascii="Calibri" w:hAnsi="Calibri" w:cs="Calibri"/>
                <w:color w:val="000000"/>
              </w:rPr>
            </w:pPr>
          </w:p>
        </w:tc>
        <w:tc>
          <w:tcPr>
            <w:tcW w:w="3081" w:type="dxa"/>
          </w:tcPr>
          <w:p w14:paraId="742DAEC4" w14:textId="7777314F" w:rsidR="00664C0D" w:rsidRDefault="00664C0D" w:rsidP="00E257F5">
            <w:r>
              <w:t xml:space="preserve">Could be checked. </w:t>
            </w:r>
          </w:p>
        </w:tc>
      </w:tr>
      <w:tr w:rsidR="00D54BB2" w14:paraId="1DD40AC5" w14:textId="77777777" w:rsidTr="00E257F5">
        <w:tc>
          <w:tcPr>
            <w:tcW w:w="3080" w:type="dxa"/>
          </w:tcPr>
          <w:p w14:paraId="169EB7A0" w14:textId="61727A38" w:rsidR="00D54BB2" w:rsidRDefault="00D54BB2" w:rsidP="00E257F5">
            <w:r>
              <w:t>COP19TIMORLESTE</w:t>
            </w:r>
          </w:p>
        </w:tc>
        <w:tc>
          <w:tcPr>
            <w:tcW w:w="3081" w:type="dxa"/>
          </w:tcPr>
          <w:p w14:paraId="2A77C3F1" w14:textId="23110DD6" w:rsidR="00D54BB2" w:rsidRDefault="00D54BB2" w:rsidP="00D54BB2">
            <w:pPr>
              <w:rPr>
                <w:rFonts w:ascii="Calibri" w:hAnsi="Calibri" w:cs="Calibri"/>
                <w:color w:val="000000"/>
              </w:rPr>
            </w:pPr>
            <w:r>
              <w:rPr>
                <w:rFonts w:ascii="Calibri" w:hAnsi="Calibri" w:cs="Calibri"/>
                <w:color w:val="000000"/>
              </w:rPr>
              <w:t>It is also important to identify source of long term finance that</w:t>
            </w:r>
            <w:r>
              <w:rPr>
                <w:rFonts w:ascii="Calibri" w:hAnsi="Calibri" w:cs="Calibri"/>
                <w:color w:val="000000"/>
              </w:rPr>
              <w:t xml:space="preserve"> </w:t>
            </w:r>
            <w:r>
              <w:rPr>
                <w:rFonts w:ascii="Calibri" w:hAnsi="Calibri" w:cs="Calibri"/>
                <w:color w:val="000000"/>
              </w:rPr>
              <w:t xml:space="preserve">could be from public finance of Annex I country </w:t>
            </w:r>
            <w:r>
              <w:rPr>
                <w:rFonts w:ascii="Calibri" w:hAnsi="Calibri" w:cs="Calibri"/>
                <w:color w:val="000000"/>
              </w:rPr>
              <w:lastRenderedPageBreak/>
              <w:t>parties, as well as seeking clarity of the</w:t>
            </w:r>
            <w:r>
              <w:rPr>
                <w:rFonts w:ascii="Calibri" w:hAnsi="Calibri" w:cs="Calibri"/>
                <w:color w:val="000000"/>
              </w:rPr>
              <w:t xml:space="preserve"> </w:t>
            </w:r>
            <w:r>
              <w:rPr>
                <w:rFonts w:ascii="Calibri" w:hAnsi="Calibri" w:cs="Calibri"/>
                <w:color w:val="000000"/>
              </w:rPr>
              <w:t>status of fast start financing.</w:t>
            </w:r>
          </w:p>
          <w:p w14:paraId="61F73F3A" w14:textId="77777777" w:rsidR="00D54BB2" w:rsidRDefault="00D54BB2" w:rsidP="00664C0D">
            <w:pPr>
              <w:rPr>
                <w:rFonts w:ascii="Calibri" w:hAnsi="Calibri" w:cs="Calibri"/>
                <w:color w:val="000000"/>
              </w:rPr>
            </w:pPr>
          </w:p>
        </w:tc>
        <w:tc>
          <w:tcPr>
            <w:tcW w:w="3081" w:type="dxa"/>
          </w:tcPr>
          <w:p w14:paraId="6541868F" w14:textId="3582CF60" w:rsidR="00D54BB2" w:rsidRDefault="00D54BB2" w:rsidP="00E257F5">
            <w:r>
              <w:lastRenderedPageBreak/>
              <w:t xml:space="preserve">Descriptive outline of what is important. </w:t>
            </w:r>
          </w:p>
        </w:tc>
      </w:tr>
      <w:tr w:rsidR="00E90409" w14:paraId="0F4BA66E" w14:textId="77777777" w:rsidTr="00E257F5">
        <w:tc>
          <w:tcPr>
            <w:tcW w:w="3080" w:type="dxa"/>
          </w:tcPr>
          <w:p w14:paraId="67DCDDDB" w14:textId="77777777" w:rsidR="00E90409" w:rsidRDefault="00E90409" w:rsidP="00E257F5"/>
        </w:tc>
        <w:tc>
          <w:tcPr>
            <w:tcW w:w="3081" w:type="dxa"/>
          </w:tcPr>
          <w:p w14:paraId="2B1167D3" w14:textId="77777777" w:rsidR="00E90409" w:rsidRDefault="00E90409" w:rsidP="00E90409">
            <w:pPr>
              <w:rPr>
                <w:rFonts w:ascii="Calibri" w:hAnsi="Calibri" w:cs="Calibri"/>
                <w:color w:val="000000"/>
              </w:rPr>
            </w:pPr>
            <w:r>
              <w:rPr>
                <w:rFonts w:ascii="Calibri" w:hAnsi="Calibri" w:cs="Calibri"/>
                <w:color w:val="000000"/>
              </w:rPr>
              <w:t>Apart from that, we request</w:t>
            </w:r>
            <w:r>
              <w:rPr>
                <w:rFonts w:ascii="Calibri" w:hAnsi="Calibri" w:cs="Calibri"/>
                <w:color w:val="000000"/>
              </w:rPr>
              <w:br/>
              <w:t>developed country parties to reduce their emissions by at least 45% below 1990 levels</w:t>
            </w:r>
            <w:r>
              <w:rPr>
                <w:rFonts w:ascii="Calibri" w:hAnsi="Calibri" w:cs="Calibri"/>
                <w:color w:val="000000"/>
              </w:rPr>
              <w:br/>
              <w:t>in 2020 and 80-95% by 2050.</w:t>
            </w:r>
          </w:p>
          <w:p w14:paraId="1F38118C" w14:textId="77777777" w:rsidR="00E90409" w:rsidRDefault="00E90409" w:rsidP="00D54BB2">
            <w:pPr>
              <w:rPr>
                <w:rFonts w:ascii="Calibri" w:hAnsi="Calibri" w:cs="Calibri"/>
                <w:color w:val="000000"/>
              </w:rPr>
            </w:pPr>
          </w:p>
        </w:tc>
        <w:tc>
          <w:tcPr>
            <w:tcW w:w="3081" w:type="dxa"/>
          </w:tcPr>
          <w:p w14:paraId="4505EC6B" w14:textId="3E7F78F7" w:rsidR="00E90409" w:rsidRDefault="00E90409" w:rsidP="00E257F5">
            <w:r>
              <w:t xml:space="preserve">Statement of fact that this is the request. </w:t>
            </w:r>
          </w:p>
        </w:tc>
      </w:tr>
    </w:tbl>
    <w:p w14:paraId="36D30FD0" w14:textId="77777777" w:rsidR="00E257F5" w:rsidRPr="0033105E" w:rsidRDefault="00E257F5" w:rsidP="00CE5EBD"/>
    <w:sectPr w:rsidR="00E257F5" w:rsidRPr="0033105E" w:rsidSect="007F4D4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ze van Santen" w:date="2024-04-25T09:10:00Z" w:initials="SvS">
    <w:p w14:paraId="5867F46B" w14:textId="77777777" w:rsidR="00C207C1" w:rsidRDefault="00C207C1" w:rsidP="00C207C1">
      <w:pPr>
        <w:pStyle w:val="CommentText"/>
      </w:pPr>
      <w:r>
        <w:rPr>
          <w:rStyle w:val="CommentReference"/>
        </w:rPr>
        <w:annotationRef/>
      </w:r>
      <w:r>
        <w:rPr>
          <w:lang w:val="nl-NL"/>
        </w:rPr>
        <w:t>Is not only about financial flows</w:t>
      </w:r>
    </w:p>
  </w:comment>
  <w:comment w:id="1" w:author="Suze van Santen" w:date="2024-04-25T11:52:00Z" w:initials="SvS">
    <w:p w14:paraId="2431CAEB" w14:textId="77777777" w:rsidR="00492820" w:rsidRDefault="00492820" w:rsidP="00492820">
      <w:pPr>
        <w:pStyle w:val="CommentText"/>
      </w:pPr>
      <w:r>
        <w:rPr>
          <w:rStyle w:val="CommentReference"/>
        </w:rPr>
        <w:annotationRef/>
      </w:r>
      <w:r>
        <w:rPr>
          <w:lang w:val="nl-NL"/>
        </w:rPr>
        <w:t>Very distinctly sufficientarian</w:t>
      </w:r>
    </w:p>
  </w:comment>
  <w:comment w:id="2" w:author="Suze van Santen" w:date="2024-04-26T10:25:00Z" w:initials="SvS">
    <w:p w14:paraId="77432A20" w14:textId="77777777" w:rsidR="001A0A64" w:rsidRDefault="001A0A64" w:rsidP="001A0A64">
      <w:pPr>
        <w:pStyle w:val="CommentText"/>
      </w:pPr>
      <w:r>
        <w:rPr>
          <w:rStyle w:val="CommentReference"/>
        </w:rPr>
        <w:annotationRef/>
      </w:r>
      <w:r>
        <w:rPr>
          <w:lang w:val="nl-NL"/>
        </w:rPr>
        <w:t>Good example ambiguity spoken word vs written word</w:t>
      </w:r>
    </w:p>
  </w:comment>
  <w:comment w:id="3" w:author="Suze van Santen" w:date="2024-04-26T13:32:00Z" w:initials="SS">
    <w:p w14:paraId="0996E13B" w14:textId="77777777" w:rsidR="008557BB" w:rsidRDefault="008557BB" w:rsidP="008557BB">
      <w:pPr>
        <w:pStyle w:val="CommentText"/>
      </w:pPr>
      <w:r>
        <w:rPr>
          <w:rStyle w:val="CommentReference"/>
        </w:rPr>
        <w:annotationRef/>
      </w:r>
      <w:r>
        <w:rPr>
          <w:lang w:val="nl-NL"/>
        </w:rPr>
        <w:t>2 labels</w:t>
      </w:r>
    </w:p>
  </w:comment>
  <w:comment w:id="4" w:author="Suze van Santen" w:date="2024-04-26T13:57:00Z" w:initials="SvS">
    <w:p w14:paraId="46666ED6" w14:textId="77777777" w:rsidR="001E3450" w:rsidRDefault="001E3450" w:rsidP="001E3450">
      <w:pPr>
        <w:pStyle w:val="CommentText"/>
      </w:pPr>
      <w:r>
        <w:rPr>
          <w:rStyle w:val="CommentReference"/>
        </w:rPr>
        <w:annotationRef/>
      </w:r>
      <w:r>
        <w:rPr>
          <w:lang w:val="nl-NL"/>
        </w:rPr>
        <w:t xml:space="preserve">Egalitarain is very broad, does not automatically make a distinction between how the egalitarian distribution should look. Mostly based on the equal access to chances or all needing to do something. </w:t>
      </w:r>
    </w:p>
  </w:comment>
  <w:comment w:id="5" w:author="Suze van Santen" w:date="2024-04-26T14:00:00Z" w:initials="SvS">
    <w:p w14:paraId="0DC51F72" w14:textId="77777777" w:rsidR="00455C95" w:rsidRDefault="00455C95" w:rsidP="00455C95">
      <w:pPr>
        <w:pStyle w:val="CommentText"/>
      </w:pPr>
      <w:r>
        <w:rPr>
          <w:rStyle w:val="CommentReference"/>
        </w:rPr>
        <w:annotationRef/>
      </w:r>
      <w:r>
        <w:rPr>
          <w:lang w:val="nl-NL"/>
        </w:rPr>
        <w:t xml:space="preserve">Eg: “fair agreement” - deemed as egalitarian, but urging all parties to do something is also egalitarian. Focus on the fact that it is equality of opportunity where this comes from, accounting for all backgrounds. Not total equality of outcome &gt; as that is not what is argued for. </w:t>
      </w:r>
    </w:p>
  </w:comment>
  <w:comment w:id="6" w:author="Suze van Santen" w:date="2024-04-26T14:32:00Z" w:initials="SvS">
    <w:p w14:paraId="1A45BDA6" w14:textId="77777777" w:rsidR="00A040C9" w:rsidRDefault="00A040C9" w:rsidP="00A040C9">
      <w:pPr>
        <w:pStyle w:val="CommentText"/>
      </w:pPr>
      <w:r>
        <w:rPr>
          <w:rStyle w:val="CommentReference"/>
        </w:rPr>
        <w:annotationRef/>
      </w:r>
      <w:r>
        <w:rPr>
          <w:lang w:val="nl-NL"/>
        </w:rPr>
        <w:t>Could loss and damage be linked to a specific principle? If idea is to help people who are at fault of loss and damage, it could be prioritarian with the idea of helping the worst off.</w:t>
      </w:r>
    </w:p>
  </w:comment>
  <w:comment w:id="7" w:author="Suze van Santen" w:date="2024-04-26T14:32:00Z" w:initials="SvS">
    <w:p w14:paraId="207FB748" w14:textId="77777777" w:rsidR="00A040C9" w:rsidRDefault="00A040C9" w:rsidP="00A040C9">
      <w:pPr>
        <w:pStyle w:val="CommentText"/>
      </w:pPr>
      <w:r>
        <w:rPr>
          <w:rStyle w:val="CommentReference"/>
        </w:rPr>
        <w:annotationRef/>
      </w:r>
      <w:r>
        <w:rPr>
          <w:lang w:val="nl-NL"/>
        </w:rPr>
        <w:t>&gt; imporant to discuss with neelke: might be too general</w:t>
      </w:r>
    </w:p>
  </w:comment>
  <w:comment w:id="8" w:author="Suze van Santen" w:date="2024-04-25T08:27:00Z" w:initials="SvS">
    <w:p w14:paraId="3EC4EBF3" w14:textId="65EBFD36" w:rsidR="00E257F5" w:rsidRDefault="00E257F5" w:rsidP="00E257F5">
      <w:pPr>
        <w:pStyle w:val="CommentText"/>
      </w:pPr>
      <w:r>
        <w:rPr>
          <w:rStyle w:val="CommentReference"/>
        </w:rPr>
        <w:annotationRef/>
      </w:r>
      <w:r>
        <w:rPr>
          <w:lang w:val="nl-NL"/>
        </w:rPr>
        <w:t>To use as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67F46B" w15:done="0"/>
  <w15:commentEx w15:paraId="2431CAEB" w15:done="0"/>
  <w15:commentEx w15:paraId="77432A20" w15:done="0"/>
  <w15:commentEx w15:paraId="0996E13B" w15:done="0"/>
  <w15:commentEx w15:paraId="46666ED6" w15:done="0"/>
  <w15:commentEx w15:paraId="0DC51F72" w15:paraIdParent="46666ED6" w15:done="0"/>
  <w15:commentEx w15:paraId="1A45BDA6" w15:done="0"/>
  <w15:commentEx w15:paraId="207FB748" w15:paraIdParent="1A45BDA6" w15:done="0"/>
  <w15:commentEx w15:paraId="3EC4EB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EB5BF5" w16cex:dateUtc="2024-04-25T07:10:00Z"/>
  <w16cex:commentExtensible w16cex:durableId="6E796D8F" w16cex:dateUtc="2024-04-25T09:52:00Z"/>
  <w16cex:commentExtensible w16cex:durableId="1D2FD1C0" w16cex:dateUtc="2024-04-26T08:25:00Z"/>
  <w16cex:commentExtensible w16cex:durableId="17A0C597" w16cex:dateUtc="2024-04-26T11:32:00Z"/>
  <w16cex:commentExtensible w16cex:durableId="194BF419" w16cex:dateUtc="2024-04-26T11:57:00Z"/>
  <w16cex:commentExtensible w16cex:durableId="0E7E97D1" w16cex:dateUtc="2024-04-26T12:00:00Z"/>
  <w16cex:commentExtensible w16cex:durableId="3CB0B095" w16cex:dateUtc="2024-04-26T12:32:00Z"/>
  <w16cex:commentExtensible w16cex:durableId="411E4A8C" w16cex:dateUtc="2024-04-26T12:32:00Z"/>
  <w16cex:commentExtensible w16cex:durableId="2A6466BE" w16cex:dateUtc="2024-04-25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67F46B" w16cid:durableId="66EB5BF5"/>
  <w16cid:commentId w16cid:paraId="2431CAEB" w16cid:durableId="6E796D8F"/>
  <w16cid:commentId w16cid:paraId="77432A20" w16cid:durableId="1D2FD1C0"/>
  <w16cid:commentId w16cid:paraId="0996E13B" w16cid:durableId="17A0C597"/>
  <w16cid:commentId w16cid:paraId="46666ED6" w16cid:durableId="194BF419"/>
  <w16cid:commentId w16cid:paraId="0DC51F72" w16cid:durableId="0E7E97D1"/>
  <w16cid:commentId w16cid:paraId="1A45BDA6" w16cid:durableId="3CB0B095"/>
  <w16cid:commentId w16cid:paraId="207FB748" w16cid:durableId="411E4A8C"/>
  <w16cid:commentId w16cid:paraId="3EC4EBF3" w16cid:durableId="2A6466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87BCE" w14:textId="77777777" w:rsidR="007F4D41" w:rsidRDefault="007F4D41" w:rsidP="0033105E">
      <w:pPr>
        <w:spacing w:after="0" w:line="240" w:lineRule="auto"/>
      </w:pPr>
      <w:r>
        <w:separator/>
      </w:r>
    </w:p>
  </w:endnote>
  <w:endnote w:type="continuationSeparator" w:id="0">
    <w:p w14:paraId="311783C2" w14:textId="77777777" w:rsidR="007F4D41" w:rsidRDefault="007F4D41" w:rsidP="0033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4C450" w14:textId="77777777" w:rsidR="007F4D41" w:rsidRDefault="007F4D41" w:rsidP="0033105E">
      <w:pPr>
        <w:spacing w:after="0" w:line="240" w:lineRule="auto"/>
      </w:pPr>
      <w:r>
        <w:separator/>
      </w:r>
    </w:p>
  </w:footnote>
  <w:footnote w:type="continuationSeparator" w:id="0">
    <w:p w14:paraId="56CF57F1" w14:textId="77777777" w:rsidR="007F4D41" w:rsidRDefault="007F4D41" w:rsidP="00331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A5590"/>
    <w:multiLevelType w:val="hybridMultilevel"/>
    <w:tmpl w:val="B88686A8"/>
    <w:lvl w:ilvl="0" w:tplc="24DC5A82">
      <w:start w:val="11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076E69"/>
    <w:multiLevelType w:val="hybridMultilevel"/>
    <w:tmpl w:val="1BA27B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6940174">
    <w:abstractNumId w:val="1"/>
  </w:num>
  <w:num w:numId="2" w16cid:durableId="450310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ze van Santen">
    <w15:presenceInfo w15:providerId="AD" w15:userId="S::svansanten@tudelft.nl::d91d479d-b87c-4b8f-b935-f8f692e6c3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41"/>
    <w:rsid w:val="00001A4D"/>
    <w:rsid w:val="00001FB2"/>
    <w:rsid w:val="00094FB9"/>
    <w:rsid w:val="00097850"/>
    <w:rsid w:val="000C19D6"/>
    <w:rsid w:val="000D178D"/>
    <w:rsid w:val="000E7A9F"/>
    <w:rsid w:val="001263A3"/>
    <w:rsid w:val="001A0A64"/>
    <w:rsid w:val="001E3450"/>
    <w:rsid w:val="0021011F"/>
    <w:rsid w:val="002A2B05"/>
    <w:rsid w:val="0033105E"/>
    <w:rsid w:val="00357143"/>
    <w:rsid w:val="003859E8"/>
    <w:rsid w:val="00413B1D"/>
    <w:rsid w:val="00455C95"/>
    <w:rsid w:val="00492820"/>
    <w:rsid w:val="004A29AF"/>
    <w:rsid w:val="004B470C"/>
    <w:rsid w:val="0058311C"/>
    <w:rsid w:val="00590ADB"/>
    <w:rsid w:val="005B0E13"/>
    <w:rsid w:val="005E6D73"/>
    <w:rsid w:val="005F0590"/>
    <w:rsid w:val="005F6E3B"/>
    <w:rsid w:val="00615BCF"/>
    <w:rsid w:val="00655AFE"/>
    <w:rsid w:val="00664C0D"/>
    <w:rsid w:val="007F4D41"/>
    <w:rsid w:val="00816A5B"/>
    <w:rsid w:val="008557BB"/>
    <w:rsid w:val="008C7C1F"/>
    <w:rsid w:val="00973DCF"/>
    <w:rsid w:val="009964DC"/>
    <w:rsid w:val="009B1C41"/>
    <w:rsid w:val="009B2E76"/>
    <w:rsid w:val="009C7037"/>
    <w:rsid w:val="009F6B34"/>
    <w:rsid w:val="00A00A38"/>
    <w:rsid w:val="00A040C9"/>
    <w:rsid w:val="00A0600E"/>
    <w:rsid w:val="00A418C6"/>
    <w:rsid w:val="00A425A9"/>
    <w:rsid w:val="00A62FF2"/>
    <w:rsid w:val="00A64E5C"/>
    <w:rsid w:val="00AC2741"/>
    <w:rsid w:val="00AC7FEC"/>
    <w:rsid w:val="00AD0F1A"/>
    <w:rsid w:val="00AD26C3"/>
    <w:rsid w:val="00AD7C19"/>
    <w:rsid w:val="00B105DD"/>
    <w:rsid w:val="00B12233"/>
    <w:rsid w:val="00B7585F"/>
    <w:rsid w:val="00BB2B96"/>
    <w:rsid w:val="00BC20A4"/>
    <w:rsid w:val="00BE0E37"/>
    <w:rsid w:val="00C05C28"/>
    <w:rsid w:val="00C207C1"/>
    <w:rsid w:val="00C3468D"/>
    <w:rsid w:val="00CA30E9"/>
    <w:rsid w:val="00CE5EBD"/>
    <w:rsid w:val="00D248F8"/>
    <w:rsid w:val="00D30BDA"/>
    <w:rsid w:val="00D54BB2"/>
    <w:rsid w:val="00D61E22"/>
    <w:rsid w:val="00E257F5"/>
    <w:rsid w:val="00E27BE2"/>
    <w:rsid w:val="00E369C5"/>
    <w:rsid w:val="00E57E28"/>
    <w:rsid w:val="00E90409"/>
    <w:rsid w:val="00E95524"/>
    <w:rsid w:val="00EB7714"/>
    <w:rsid w:val="00EC07CF"/>
    <w:rsid w:val="00EF5AA9"/>
    <w:rsid w:val="00F14068"/>
    <w:rsid w:val="00F22657"/>
    <w:rsid w:val="00F614D7"/>
    <w:rsid w:val="00F96973"/>
    <w:rsid w:val="00FD78B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7DA5"/>
  <w15:chartTrackingRefBased/>
  <w15:docId w15:val="{A1EA40D6-2AD9-441D-B765-9670BE9F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0C9"/>
  </w:style>
  <w:style w:type="paragraph" w:styleId="Heading1">
    <w:name w:val="heading 1"/>
    <w:basedOn w:val="Normal"/>
    <w:next w:val="Normal"/>
    <w:link w:val="Heading1Char"/>
    <w:uiPriority w:val="9"/>
    <w:qFormat/>
    <w:rsid w:val="00AC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741"/>
    <w:rPr>
      <w:rFonts w:eastAsiaTheme="majorEastAsia" w:cstheme="majorBidi"/>
      <w:color w:val="272727" w:themeColor="text1" w:themeTint="D8"/>
    </w:rPr>
  </w:style>
  <w:style w:type="paragraph" w:styleId="Title">
    <w:name w:val="Title"/>
    <w:basedOn w:val="Normal"/>
    <w:next w:val="Normal"/>
    <w:link w:val="TitleChar"/>
    <w:uiPriority w:val="10"/>
    <w:qFormat/>
    <w:rsid w:val="00AC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741"/>
    <w:pPr>
      <w:spacing w:before="160"/>
      <w:jc w:val="center"/>
    </w:pPr>
    <w:rPr>
      <w:i/>
      <w:iCs/>
      <w:color w:val="404040" w:themeColor="text1" w:themeTint="BF"/>
    </w:rPr>
  </w:style>
  <w:style w:type="character" w:customStyle="1" w:styleId="QuoteChar">
    <w:name w:val="Quote Char"/>
    <w:basedOn w:val="DefaultParagraphFont"/>
    <w:link w:val="Quote"/>
    <w:uiPriority w:val="29"/>
    <w:rsid w:val="00AC2741"/>
    <w:rPr>
      <w:i/>
      <w:iCs/>
      <w:color w:val="404040" w:themeColor="text1" w:themeTint="BF"/>
    </w:rPr>
  </w:style>
  <w:style w:type="paragraph" w:styleId="ListParagraph">
    <w:name w:val="List Paragraph"/>
    <w:basedOn w:val="Normal"/>
    <w:uiPriority w:val="34"/>
    <w:qFormat/>
    <w:rsid w:val="00AC2741"/>
    <w:pPr>
      <w:ind w:left="720"/>
      <w:contextualSpacing/>
    </w:pPr>
  </w:style>
  <w:style w:type="character" w:styleId="IntenseEmphasis">
    <w:name w:val="Intense Emphasis"/>
    <w:basedOn w:val="DefaultParagraphFont"/>
    <w:uiPriority w:val="21"/>
    <w:qFormat/>
    <w:rsid w:val="00AC2741"/>
    <w:rPr>
      <w:i/>
      <w:iCs/>
      <w:color w:val="0F4761" w:themeColor="accent1" w:themeShade="BF"/>
    </w:rPr>
  </w:style>
  <w:style w:type="paragraph" w:styleId="IntenseQuote">
    <w:name w:val="Intense Quote"/>
    <w:basedOn w:val="Normal"/>
    <w:next w:val="Normal"/>
    <w:link w:val="IntenseQuoteChar"/>
    <w:uiPriority w:val="30"/>
    <w:qFormat/>
    <w:rsid w:val="00AC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741"/>
    <w:rPr>
      <w:i/>
      <w:iCs/>
      <w:color w:val="0F4761" w:themeColor="accent1" w:themeShade="BF"/>
    </w:rPr>
  </w:style>
  <w:style w:type="character" w:styleId="IntenseReference">
    <w:name w:val="Intense Reference"/>
    <w:basedOn w:val="DefaultParagraphFont"/>
    <w:uiPriority w:val="32"/>
    <w:qFormat/>
    <w:rsid w:val="00AC2741"/>
    <w:rPr>
      <w:b/>
      <w:bCs/>
      <w:smallCaps/>
      <w:color w:val="0F4761" w:themeColor="accent1" w:themeShade="BF"/>
      <w:spacing w:val="5"/>
    </w:rPr>
  </w:style>
  <w:style w:type="table" w:styleId="TableGrid">
    <w:name w:val="Table Grid"/>
    <w:basedOn w:val="TableNormal"/>
    <w:uiPriority w:val="39"/>
    <w:rsid w:val="00A64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1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05E"/>
  </w:style>
  <w:style w:type="paragraph" w:styleId="Footer">
    <w:name w:val="footer"/>
    <w:basedOn w:val="Normal"/>
    <w:link w:val="FooterChar"/>
    <w:uiPriority w:val="99"/>
    <w:unhideWhenUsed/>
    <w:rsid w:val="00331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05E"/>
  </w:style>
  <w:style w:type="character" w:styleId="CommentReference">
    <w:name w:val="annotation reference"/>
    <w:basedOn w:val="DefaultParagraphFont"/>
    <w:uiPriority w:val="99"/>
    <w:semiHidden/>
    <w:unhideWhenUsed/>
    <w:rsid w:val="00B12233"/>
    <w:rPr>
      <w:sz w:val="16"/>
      <w:szCs w:val="16"/>
    </w:rPr>
  </w:style>
  <w:style w:type="paragraph" w:styleId="CommentText">
    <w:name w:val="annotation text"/>
    <w:basedOn w:val="Normal"/>
    <w:link w:val="CommentTextChar"/>
    <w:uiPriority w:val="99"/>
    <w:unhideWhenUsed/>
    <w:rsid w:val="00B12233"/>
    <w:pPr>
      <w:spacing w:line="240" w:lineRule="auto"/>
    </w:pPr>
    <w:rPr>
      <w:sz w:val="20"/>
      <w:szCs w:val="20"/>
    </w:rPr>
  </w:style>
  <w:style w:type="character" w:customStyle="1" w:styleId="CommentTextChar">
    <w:name w:val="Comment Text Char"/>
    <w:basedOn w:val="DefaultParagraphFont"/>
    <w:link w:val="CommentText"/>
    <w:uiPriority w:val="99"/>
    <w:rsid w:val="00B12233"/>
    <w:rPr>
      <w:sz w:val="20"/>
      <w:szCs w:val="20"/>
    </w:rPr>
  </w:style>
  <w:style w:type="paragraph" w:styleId="CommentSubject">
    <w:name w:val="annotation subject"/>
    <w:basedOn w:val="CommentText"/>
    <w:next w:val="CommentText"/>
    <w:link w:val="CommentSubjectChar"/>
    <w:uiPriority w:val="99"/>
    <w:semiHidden/>
    <w:unhideWhenUsed/>
    <w:rsid w:val="00B12233"/>
    <w:rPr>
      <w:b/>
      <w:bCs/>
    </w:rPr>
  </w:style>
  <w:style w:type="character" w:customStyle="1" w:styleId="CommentSubjectChar">
    <w:name w:val="Comment Subject Char"/>
    <w:basedOn w:val="CommentTextChar"/>
    <w:link w:val="CommentSubject"/>
    <w:uiPriority w:val="99"/>
    <w:semiHidden/>
    <w:rsid w:val="00B122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385">
      <w:bodyDiv w:val="1"/>
      <w:marLeft w:val="0"/>
      <w:marRight w:val="0"/>
      <w:marTop w:val="0"/>
      <w:marBottom w:val="0"/>
      <w:divBdr>
        <w:top w:val="none" w:sz="0" w:space="0" w:color="auto"/>
        <w:left w:val="none" w:sz="0" w:space="0" w:color="auto"/>
        <w:bottom w:val="none" w:sz="0" w:space="0" w:color="auto"/>
        <w:right w:val="none" w:sz="0" w:space="0" w:color="auto"/>
      </w:divBdr>
    </w:div>
    <w:div w:id="45839751">
      <w:bodyDiv w:val="1"/>
      <w:marLeft w:val="0"/>
      <w:marRight w:val="0"/>
      <w:marTop w:val="0"/>
      <w:marBottom w:val="0"/>
      <w:divBdr>
        <w:top w:val="none" w:sz="0" w:space="0" w:color="auto"/>
        <w:left w:val="none" w:sz="0" w:space="0" w:color="auto"/>
        <w:bottom w:val="none" w:sz="0" w:space="0" w:color="auto"/>
        <w:right w:val="none" w:sz="0" w:space="0" w:color="auto"/>
      </w:divBdr>
    </w:div>
    <w:div w:id="62263066">
      <w:bodyDiv w:val="1"/>
      <w:marLeft w:val="0"/>
      <w:marRight w:val="0"/>
      <w:marTop w:val="0"/>
      <w:marBottom w:val="0"/>
      <w:divBdr>
        <w:top w:val="none" w:sz="0" w:space="0" w:color="auto"/>
        <w:left w:val="none" w:sz="0" w:space="0" w:color="auto"/>
        <w:bottom w:val="none" w:sz="0" w:space="0" w:color="auto"/>
        <w:right w:val="none" w:sz="0" w:space="0" w:color="auto"/>
      </w:divBdr>
    </w:div>
    <w:div w:id="74323614">
      <w:bodyDiv w:val="1"/>
      <w:marLeft w:val="0"/>
      <w:marRight w:val="0"/>
      <w:marTop w:val="0"/>
      <w:marBottom w:val="0"/>
      <w:divBdr>
        <w:top w:val="none" w:sz="0" w:space="0" w:color="auto"/>
        <w:left w:val="none" w:sz="0" w:space="0" w:color="auto"/>
        <w:bottom w:val="none" w:sz="0" w:space="0" w:color="auto"/>
        <w:right w:val="none" w:sz="0" w:space="0" w:color="auto"/>
      </w:divBdr>
    </w:div>
    <w:div w:id="80105991">
      <w:bodyDiv w:val="1"/>
      <w:marLeft w:val="0"/>
      <w:marRight w:val="0"/>
      <w:marTop w:val="0"/>
      <w:marBottom w:val="0"/>
      <w:divBdr>
        <w:top w:val="none" w:sz="0" w:space="0" w:color="auto"/>
        <w:left w:val="none" w:sz="0" w:space="0" w:color="auto"/>
        <w:bottom w:val="none" w:sz="0" w:space="0" w:color="auto"/>
        <w:right w:val="none" w:sz="0" w:space="0" w:color="auto"/>
      </w:divBdr>
    </w:div>
    <w:div w:id="92944645">
      <w:bodyDiv w:val="1"/>
      <w:marLeft w:val="0"/>
      <w:marRight w:val="0"/>
      <w:marTop w:val="0"/>
      <w:marBottom w:val="0"/>
      <w:divBdr>
        <w:top w:val="none" w:sz="0" w:space="0" w:color="auto"/>
        <w:left w:val="none" w:sz="0" w:space="0" w:color="auto"/>
        <w:bottom w:val="none" w:sz="0" w:space="0" w:color="auto"/>
        <w:right w:val="none" w:sz="0" w:space="0" w:color="auto"/>
      </w:divBdr>
    </w:div>
    <w:div w:id="123541910">
      <w:bodyDiv w:val="1"/>
      <w:marLeft w:val="0"/>
      <w:marRight w:val="0"/>
      <w:marTop w:val="0"/>
      <w:marBottom w:val="0"/>
      <w:divBdr>
        <w:top w:val="none" w:sz="0" w:space="0" w:color="auto"/>
        <w:left w:val="none" w:sz="0" w:space="0" w:color="auto"/>
        <w:bottom w:val="none" w:sz="0" w:space="0" w:color="auto"/>
        <w:right w:val="none" w:sz="0" w:space="0" w:color="auto"/>
      </w:divBdr>
    </w:div>
    <w:div w:id="165247782">
      <w:bodyDiv w:val="1"/>
      <w:marLeft w:val="0"/>
      <w:marRight w:val="0"/>
      <w:marTop w:val="0"/>
      <w:marBottom w:val="0"/>
      <w:divBdr>
        <w:top w:val="none" w:sz="0" w:space="0" w:color="auto"/>
        <w:left w:val="none" w:sz="0" w:space="0" w:color="auto"/>
        <w:bottom w:val="none" w:sz="0" w:space="0" w:color="auto"/>
        <w:right w:val="none" w:sz="0" w:space="0" w:color="auto"/>
      </w:divBdr>
    </w:div>
    <w:div w:id="175310266">
      <w:bodyDiv w:val="1"/>
      <w:marLeft w:val="0"/>
      <w:marRight w:val="0"/>
      <w:marTop w:val="0"/>
      <w:marBottom w:val="0"/>
      <w:divBdr>
        <w:top w:val="none" w:sz="0" w:space="0" w:color="auto"/>
        <w:left w:val="none" w:sz="0" w:space="0" w:color="auto"/>
        <w:bottom w:val="none" w:sz="0" w:space="0" w:color="auto"/>
        <w:right w:val="none" w:sz="0" w:space="0" w:color="auto"/>
      </w:divBdr>
    </w:div>
    <w:div w:id="176313545">
      <w:bodyDiv w:val="1"/>
      <w:marLeft w:val="0"/>
      <w:marRight w:val="0"/>
      <w:marTop w:val="0"/>
      <w:marBottom w:val="0"/>
      <w:divBdr>
        <w:top w:val="none" w:sz="0" w:space="0" w:color="auto"/>
        <w:left w:val="none" w:sz="0" w:space="0" w:color="auto"/>
        <w:bottom w:val="none" w:sz="0" w:space="0" w:color="auto"/>
        <w:right w:val="none" w:sz="0" w:space="0" w:color="auto"/>
      </w:divBdr>
    </w:div>
    <w:div w:id="187253526">
      <w:bodyDiv w:val="1"/>
      <w:marLeft w:val="0"/>
      <w:marRight w:val="0"/>
      <w:marTop w:val="0"/>
      <w:marBottom w:val="0"/>
      <w:divBdr>
        <w:top w:val="none" w:sz="0" w:space="0" w:color="auto"/>
        <w:left w:val="none" w:sz="0" w:space="0" w:color="auto"/>
        <w:bottom w:val="none" w:sz="0" w:space="0" w:color="auto"/>
        <w:right w:val="none" w:sz="0" w:space="0" w:color="auto"/>
      </w:divBdr>
    </w:div>
    <w:div w:id="205677879">
      <w:bodyDiv w:val="1"/>
      <w:marLeft w:val="0"/>
      <w:marRight w:val="0"/>
      <w:marTop w:val="0"/>
      <w:marBottom w:val="0"/>
      <w:divBdr>
        <w:top w:val="none" w:sz="0" w:space="0" w:color="auto"/>
        <w:left w:val="none" w:sz="0" w:space="0" w:color="auto"/>
        <w:bottom w:val="none" w:sz="0" w:space="0" w:color="auto"/>
        <w:right w:val="none" w:sz="0" w:space="0" w:color="auto"/>
      </w:divBdr>
    </w:div>
    <w:div w:id="248656825">
      <w:bodyDiv w:val="1"/>
      <w:marLeft w:val="0"/>
      <w:marRight w:val="0"/>
      <w:marTop w:val="0"/>
      <w:marBottom w:val="0"/>
      <w:divBdr>
        <w:top w:val="none" w:sz="0" w:space="0" w:color="auto"/>
        <w:left w:val="none" w:sz="0" w:space="0" w:color="auto"/>
        <w:bottom w:val="none" w:sz="0" w:space="0" w:color="auto"/>
        <w:right w:val="none" w:sz="0" w:space="0" w:color="auto"/>
      </w:divBdr>
    </w:div>
    <w:div w:id="275721276">
      <w:bodyDiv w:val="1"/>
      <w:marLeft w:val="0"/>
      <w:marRight w:val="0"/>
      <w:marTop w:val="0"/>
      <w:marBottom w:val="0"/>
      <w:divBdr>
        <w:top w:val="none" w:sz="0" w:space="0" w:color="auto"/>
        <w:left w:val="none" w:sz="0" w:space="0" w:color="auto"/>
        <w:bottom w:val="none" w:sz="0" w:space="0" w:color="auto"/>
        <w:right w:val="none" w:sz="0" w:space="0" w:color="auto"/>
      </w:divBdr>
    </w:div>
    <w:div w:id="305201822">
      <w:bodyDiv w:val="1"/>
      <w:marLeft w:val="0"/>
      <w:marRight w:val="0"/>
      <w:marTop w:val="0"/>
      <w:marBottom w:val="0"/>
      <w:divBdr>
        <w:top w:val="none" w:sz="0" w:space="0" w:color="auto"/>
        <w:left w:val="none" w:sz="0" w:space="0" w:color="auto"/>
        <w:bottom w:val="none" w:sz="0" w:space="0" w:color="auto"/>
        <w:right w:val="none" w:sz="0" w:space="0" w:color="auto"/>
      </w:divBdr>
    </w:div>
    <w:div w:id="315382069">
      <w:bodyDiv w:val="1"/>
      <w:marLeft w:val="0"/>
      <w:marRight w:val="0"/>
      <w:marTop w:val="0"/>
      <w:marBottom w:val="0"/>
      <w:divBdr>
        <w:top w:val="none" w:sz="0" w:space="0" w:color="auto"/>
        <w:left w:val="none" w:sz="0" w:space="0" w:color="auto"/>
        <w:bottom w:val="none" w:sz="0" w:space="0" w:color="auto"/>
        <w:right w:val="none" w:sz="0" w:space="0" w:color="auto"/>
      </w:divBdr>
    </w:div>
    <w:div w:id="339431176">
      <w:bodyDiv w:val="1"/>
      <w:marLeft w:val="0"/>
      <w:marRight w:val="0"/>
      <w:marTop w:val="0"/>
      <w:marBottom w:val="0"/>
      <w:divBdr>
        <w:top w:val="none" w:sz="0" w:space="0" w:color="auto"/>
        <w:left w:val="none" w:sz="0" w:space="0" w:color="auto"/>
        <w:bottom w:val="none" w:sz="0" w:space="0" w:color="auto"/>
        <w:right w:val="none" w:sz="0" w:space="0" w:color="auto"/>
      </w:divBdr>
    </w:div>
    <w:div w:id="345133134">
      <w:bodyDiv w:val="1"/>
      <w:marLeft w:val="0"/>
      <w:marRight w:val="0"/>
      <w:marTop w:val="0"/>
      <w:marBottom w:val="0"/>
      <w:divBdr>
        <w:top w:val="none" w:sz="0" w:space="0" w:color="auto"/>
        <w:left w:val="none" w:sz="0" w:space="0" w:color="auto"/>
        <w:bottom w:val="none" w:sz="0" w:space="0" w:color="auto"/>
        <w:right w:val="none" w:sz="0" w:space="0" w:color="auto"/>
      </w:divBdr>
    </w:div>
    <w:div w:id="349454036">
      <w:bodyDiv w:val="1"/>
      <w:marLeft w:val="0"/>
      <w:marRight w:val="0"/>
      <w:marTop w:val="0"/>
      <w:marBottom w:val="0"/>
      <w:divBdr>
        <w:top w:val="none" w:sz="0" w:space="0" w:color="auto"/>
        <w:left w:val="none" w:sz="0" w:space="0" w:color="auto"/>
        <w:bottom w:val="none" w:sz="0" w:space="0" w:color="auto"/>
        <w:right w:val="none" w:sz="0" w:space="0" w:color="auto"/>
      </w:divBdr>
    </w:div>
    <w:div w:id="371347642">
      <w:bodyDiv w:val="1"/>
      <w:marLeft w:val="0"/>
      <w:marRight w:val="0"/>
      <w:marTop w:val="0"/>
      <w:marBottom w:val="0"/>
      <w:divBdr>
        <w:top w:val="none" w:sz="0" w:space="0" w:color="auto"/>
        <w:left w:val="none" w:sz="0" w:space="0" w:color="auto"/>
        <w:bottom w:val="none" w:sz="0" w:space="0" w:color="auto"/>
        <w:right w:val="none" w:sz="0" w:space="0" w:color="auto"/>
      </w:divBdr>
    </w:div>
    <w:div w:id="453988887">
      <w:bodyDiv w:val="1"/>
      <w:marLeft w:val="0"/>
      <w:marRight w:val="0"/>
      <w:marTop w:val="0"/>
      <w:marBottom w:val="0"/>
      <w:divBdr>
        <w:top w:val="none" w:sz="0" w:space="0" w:color="auto"/>
        <w:left w:val="none" w:sz="0" w:space="0" w:color="auto"/>
        <w:bottom w:val="none" w:sz="0" w:space="0" w:color="auto"/>
        <w:right w:val="none" w:sz="0" w:space="0" w:color="auto"/>
      </w:divBdr>
    </w:div>
    <w:div w:id="464927558">
      <w:bodyDiv w:val="1"/>
      <w:marLeft w:val="0"/>
      <w:marRight w:val="0"/>
      <w:marTop w:val="0"/>
      <w:marBottom w:val="0"/>
      <w:divBdr>
        <w:top w:val="none" w:sz="0" w:space="0" w:color="auto"/>
        <w:left w:val="none" w:sz="0" w:space="0" w:color="auto"/>
        <w:bottom w:val="none" w:sz="0" w:space="0" w:color="auto"/>
        <w:right w:val="none" w:sz="0" w:space="0" w:color="auto"/>
      </w:divBdr>
    </w:div>
    <w:div w:id="500388512">
      <w:bodyDiv w:val="1"/>
      <w:marLeft w:val="0"/>
      <w:marRight w:val="0"/>
      <w:marTop w:val="0"/>
      <w:marBottom w:val="0"/>
      <w:divBdr>
        <w:top w:val="none" w:sz="0" w:space="0" w:color="auto"/>
        <w:left w:val="none" w:sz="0" w:space="0" w:color="auto"/>
        <w:bottom w:val="none" w:sz="0" w:space="0" w:color="auto"/>
        <w:right w:val="none" w:sz="0" w:space="0" w:color="auto"/>
      </w:divBdr>
    </w:div>
    <w:div w:id="511727288">
      <w:bodyDiv w:val="1"/>
      <w:marLeft w:val="0"/>
      <w:marRight w:val="0"/>
      <w:marTop w:val="0"/>
      <w:marBottom w:val="0"/>
      <w:divBdr>
        <w:top w:val="none" w:sz="0" w:space="0" w:color="auto"/>
        <w:left w:val="none" w:sz="0" w:space="0" w:color="auto"/>
        <w:bottom w:val="none" w:sz="0" w:space="0" w:color="auto"/>
        <w:right w:val="none" w:sz="0" w:space="0" w:color="auto"/>
      </w:divBdr>
    </w:div>
    <w:div w:id="527989863">
      <w:bodyDiv w:val="1"/>
      <w:marLeft w:val="0"/>
      <w:marRight w:val="0"/>
      <w:marTop w:val="0"/>
      <w:marBottom w:val="0"/>
      <w:divBdr>
        <w:top w:val="none" w:sz="0" w:space="0" w:color="auto"/>
        <w:left w:val="none" w:sz="0" w:space="0" w:color="auto"/>
        <w:bottom w:val="none" w:sz="0" w:space="0" w:color="auto"/>
        <w:right w:val="none" w:sz="0" w:space="0" w:color="auto"/>
      </w:divBdr>
    </w:div>
    <w:div w:id="556088797">
      <w:bodyDiv w:val="1"/>
      <w:marLeft w:val="0"/>
      <w:marRight w:val="0"/>
      <w:marTop w:val="0"/>
      <w:marBottom w:val="0"/>
      <w:divBdr>
        <w:top w:val="none" w:sz="0" w:space="0" w:color="auto"/>
        <w:left w:val="none" w:sz="0" w:space="0" w:color="auto"/>
        <w:bottom w:val="none" w:sz="0" w:space="0" w:color="auto"/>
        <w:right w:val="none" w:sz="0" w:space="0" w:color="auto"/>
      </w:divBdr>
    </w:div>
    <w:div w:id="565848061">
      <w:bodyDiv w:val="1"/>
      <w:marLeft w:val="0"/>
      <w:marRight w:val="0"/>
      <w:marTop w:val="0"/>
      <w:marBottom w:val="0"/>
      <w:divBdr>
        <w:top w:val="none" w:sz="0" w:space="0" w:color="auto"/>
        <w:left w:val="none" w:sz="0" w:space="0" w:color="auto"/>
        <w:bottom w:val="none" w:sz="0" w:space="0" w:color="auto"/>
        <w:right w:val="none" w:sz="0" w:space="0" w:color="auto"/>
      </w:divBdr>
    </w:div>
    <w:div w:id="574508194">
      <w:bodyDiv w:val="1"/>
      <w:marLeft w:val="0"/>
      <w:marRight w:val="0"/>
      <w:marTop w:val="0"/>
      <w:marBottom w:val="0"/>
      <w:divBdr>
        <w:top w:val="none" w:sz="0" w:space="0" w:color="auto"/>
        <w:left w:val="none" w:sz="0" w:space="0" w:color="auto"/>
        <w:bottom w:val="none" w:sz="0" w:space="0" w:color="auto"/>
        <w:right w:val="none" w:sz="0" w:space="0" w:color="auto"/>
      </w:divBdr>
    </w:div>
    <w:div w:id="582450732">
      <w:bodyDiv w:val="1"/>
      <w:marLeft w:val="0"/>
      <w:marRight w:val="0"/>
      <w:marTop w:val="0"/>
      <w:marBottom w:val="0"/>
      <w:divBdr>
        <w:top w:val="none" w:sz="0" w:space="0" w:color="auto"/>
        <w:left w:val="none" w:sz="0" w:space="0" w:color="auto"/>
        <w:bottom w:val="none" w:sz="0" w:space="0" w:color="auto"/>
        <w:right w:val="none" w:sz="0" w:space="0" w:color="auto"/>
      </w:divBdr>
    </w:div>
    <w:div w:id="585922809">
      <w:bodyDiv w:val="1"/>
      <w:marLeft w:val="0"/>
      <w:marRight w:val="0"/>
      <w:marTop w:val="0"/>
      <w:marBottom w:val="0"/>
      <w:divBdr>
        <w:top w:val="none" w:sz="0" w:space="0" w:color="auto"/>
        <w:left w:val="none" w:sz="0" w:space="0" w:color="auto"/>
        <w:bottom w:val="none" w:sz="0" w:space="0" w:color="auto"/>
        <w:right w:val="none" w:sz="0" w:space="0" w:color="auto"/>
      </w:divBdr>
    </w:div>
    <w:div w:id="594749495">
      <w:bodyDiv w:val="1"/>
      <w:marLeft w:val="0"/>
      <w:marRight w:val="0"/>
      <w:marTop w:val="0"/>
      <w:marBottom w:val="0"/>
      <w:divBdr>
        <w:top w:val="none" w:sz="0" w:space="0" w:color="auto"/>
        <w:left w:val="none" w:sz="0" w:space="0" w:color="auto"/>
        <w:bottom w:val="none" w:sz="0" w:space="0" w:color="auto"/>
        <w:right w:val="none" w:sz="0" w:space="0" w:color="auto"/>
      </w:divBdr>
    </w:div>
    <w:div w:id="600799304">
      <w:bodyDiv w:val="1"/>
      <w:marLeft w:val="0"/>
      <w:marRight w:val="0"/>
      <w:marTop w:val="0"/>
      <w:marBottom w:val="0"/>
      <w:divBdr>
        <w:top w:val="none" w:sz="0" w:space="0" w:color="auto"/>
        <w:left w:val="none" w:sz="0" w:space="0" w:color="auto"/>
        <w:bottom w:val="none" w:sz="0" w:space="0" w:color="auto"/>
        <w:right w:val="none" w:sz="0" w:space="0" w:color="auto"/>
      </w:divBdr>
    </w:div>
    <w:div w:id="612829157">
      <w:bodyDiv w:val="1"/>
      <w:marLeft w:val="0"/>
      <w:marRight w:val="0"/>
      <w:marTop w:val="0"/>
      <w:marBottom w:val="0"/>
      <w:divBdr>
        <w:top w:val="none" w:sz="0" w:space="0" w:color="auto"/>
        <w:left w:val="none" w:sz="0" w:space="0" w:color="auto"/>
        <w:bottom w:val="none" w:sz="0" w:space="0" w:color="auto"/>
        <w:right w:val="none" w:sz="0" w:space="0" w:color="auto"/>
      </w:divBdr>
    </w:div>
    <w:div w:id="636571159">
      <w:bodyDiv w:val="1"/>
      <w:marLeft w:val="0"/>
      <w:marRight w:val="0"/>
      <w:marTop w:val="0"/>
      <w:marBottom w:val="0"/>
      <w:divBdr>
        <w:top w:val="none" w:sz="0" w:space="0" w:color="auto"/>
        <w:left w:val="none" w:sz="0" w:space="0" w:color="auto"/>
        <w:bottom w:val="none" w:sz="0" w:space="0" w:color="auto"/>
        <w:right w:val="none" w:sz="0" w:space="0" w:color="auto"/>
      </w:divBdr>
    </w:div>
    <w:div w:id="640380932">
      <w:bodyDiv w:val="1"/>
      <w:marLeft w:val="0"/>
      <w:marRight w:val="0"/>
      <w:marTop w:val="0"/>
      <w:marBottom w:val="0"/>
      <w:divBdr>
        <w:top w:val="none" w:sz="0" w:space="0" w:color="auto"/>
        <w:left w:val="none" w:sz="0" w:space="0" w:color="auto"/>
        <w:bottom w:val="none" w:sz="0" w:space="0" w:color="auto"/>
        <w:right w:val="none" w:sz="0" w:space="0" w:color="auto"/>
      </w:divBdr>
    </w:div>
    <w:div w:id="671568560">
      <w:bodyDiv w:val="1"/>
      <w:marLeft w:val="0"/>
      <w:marRight w:val="0"/>
      <w:marTop w:val="0"/>
      <w:marBottom w:val="0"/>
      <w:divBdr>
        <w:top w:val="none" w:sz="0" w:space="0" w:color="auto"/>
        <w:left w:val="none" w:sz="0" w:space="0" w:color="auto"/>
        <w:bottom w:val="none" w:sz="0" w:space="0" w:color="auto"/>
        <w:right w:val="none" w:sz="0" w:space="0" w:color="auto"/>
      </w:divBdr>
    </w:div>
    <w:div w:id="704519707">
      <w:bodyDiv w:val="1"/>
      <w:marLeft w:val="0"/>
      <w:marRight w:val="0"/>
      <w:marTop w:val="0"/>
      <w:marBottom w:val="0"/>
      <w:divBdr>
        <w:top w:val="none" w:sz="0" w:space="0" w:color="auto"/>
        <w:left w:val="none" w:sz="0" w:space="0" w:color="auto"/>
        <w:bottom w:val="none" w:sz="0" w:space="0" w:color="auto"/>
        <w:right w:val="none" w:sz="0" w:space="0" w:color="auto"/>
      </w:divBdr>
    </w:div>
    <w:div w:id="790855200">
      <w:bodyDiv w:val="1"/>
      <w:marLeft w:val="0"/>
      <w:marRight w:val="0"/>
      <w:marTop w:val="0"/>
      <w:marBottom w:val="0"/>
      <w:divBdr>
        <w:top w:val="none" w:sz="0" w:space="0" w:color="auto"/>
        <w:left w:val="none" w:sz="0" w:space="0" w:color="auto"/>
        <w:bottom w:val="none" w:sz="0" w:space="0" w:color="auto"/>
        <w:right w:val="none" w:sz="0" w:space="0" w:color="auto"/>
      </w:divBdr>
    </w:div>
    <w:div w:id="805581648">
      <w:bodyDiv w:val="1"/>
      <w:marLeft w:val="0"/>
      <w:marRight w:val="0"/>
      <w:marTop w:val="0"/>
      <w:marBottom w:val="0"/>
      <w:divBdr>
        <w:top w:val="none" w:sz="0" w:space="0" w:color="auto"/>
        <w:left w:val="none" w:sz="0" w:space="0" w:color="auto"/>
        <w:bottom w:val="none" w:sz="0" w:space="0" w:color="auto"/>
        <w:right w:val="none" w:sz="0" w:space="0" w:color="auto"/>
      </w:divBdr>
    </w:div>
    <w:div w:id="822816211">
      <w:bodyDiv w:val="1"/>
      <w:marLeft w:val="0"/>
      <w:marRight w:val="0"/>
      <w:marTop w:val="0"/>
      <w:marBottom w:val="0"/>
      <w:divBdr>
        <w:top w:val="none" w:sz="0" w:space="0" w:color="auto"/>
        <w:left w:val="none" w:sz="0" w:space="0" w:color="auto"/>
        <w:bottom w:val="none" w:sz="0" w:space="0" w:color="auto"/>
        <w:right w:val="none" w:sz="0" w:space="0" w:color="auto"/>
      </w:divBdr>
    </w:div>
    <w:div w:id="891306912">
      <w:bodyDiv w:val="1"/>
      <w:marLeft w:val="0"/>
      <w:marRight w:val="0"/>
      <w:marTop w:val="0"/>
      <w:marBottom w:val="0"/>
      <w:divBdr>
        <w:top w:val="none" w:sz="0" w:space="0" w:color="auto"/>
        <w:left w:val="none" w:sz="0" w:space="0" w:color="auto"/>
        <w:bottom w:val="none" w:sz="0" w:space="0" w:color="auto"/>
        <w:right w:val="none" w:sz="0" w:space="0" w:color="auto"/>
      </w:divBdr>
    </w:div>
    <w:div w:id="931619980">
      <w:bodyDiv w:val="1"/>
      <w:marLeft w:val="0"/>
      <w:marRight w:val="0"/>
      <w:marTop w:val="0"/>
      <w:marBottom w:val="0"/>
      <w:divBdr>
        <w:top w:val="none" w:sz="0" w:space="0" w:color="auto"/>
        <w:left w:val="none" w:sz="0" w:space="0" w:color="auto"/>
        <w:bottom w:val="none" w:sz="0" w:space="0" w:color="auto"/>
        <w:right w:val="none" w:sz="0" w:space="0" w:color="auto"/>
      </w:divBdr>
    </w:div>
    <w:div w:id="1123231844">
      <w:bodyDiv w:val="1"/>
      <w:marLeft w:val="0"/>
      <w:marRight w:val="0"/>
      <w:marTop w:val="0"/>
      <w:marBottom w:val="0"/>
      <w:divBdr>
        <w:top w:val="none" w:sz="0" w:space="0" w:color="auto"/>
        <w:left w:val="none" w:sz="0" w:space="0" w:color="auto"/>
        <w:bottom w:val="none" w:sz="0" w:space="0" w:color="auto"/>
        <w:right w:val="none" w:sz="0" w:space="0" w:color="auto"/>
      </w:divBdr>
    </w:div>
    <w:div w:id="1144931021">
      <w:bodyDiv w:val="1"/>
      <w:marLeft w:val="0"/>
      <w:marRight w:val="0"/>
      <w:marTop w:val="0"/>
      <w:marBottom w:val="0"/>
      <w:divBdr>
        <w:top w:val="none" w:sz="0" w:space="0" w:color="auto"/>
        <w:left w:val="none" w:sz="0" w:space="0" w:color="auto"/>
        <w:bottom w:val="none" w:sz="0" w:space="0" w:color="auto"/>
        <w:right w:val="none" w:sz="0" w:space="0" w:color="auto"/>
      </w:divBdr>
    </w:div>
    <w:div w:id="1151100150">
      <w:bodyDiv w:val="1"/>
      <w:marLeft w:val="0"/>
      <w:marRight w:val="0"/>
      <w:marTop w:val="0"/>
      <w:marBottom w:val="0"/>
      <w:divBdr>
        <w:top w:val="none" w:sz="0" w:space="0" w:color="auto"/>
        <w:left w:val="none" w:sz="0" w:space="0" w:color="auto"/>
        <w:bottom w:val="none" w:sz="0" w:space="0" w:color="auto"/>
        <w:right w:val="none" w:sz="0" w:space="0" w:color="auto"/>
      </w:divBdr>
    </w:div>
    <w:div w:id="1154881130">
      <w:bodyDiv w:val="1"/>
      <w:marLeft w:val="0"/>
      <w:marRight w:val="0"/>
      <w:marTop w:val="0"/>
      <w:marBottom w:val="0"/>
      <w:divBdr>
        <w:top w:val="none" w:sz="0" w:space="0" w:color="auto"/>
        <w:left w:val="none" w:sz="0" w:space="0" w:color="auto"/>
        <w:bottom w:val="none" w:sz="0" w:space="0" w:color="auto"/>
        <w:right w:val="none" w:sz="0" w:space="0" w:color="auto"/>
      </w:divBdr>
    </w:div>
    <w:div w:id="1167792342">
      <w:bodyDiv w:val="1"/>
      <w:marLeft w:val="0"/>
      <w:marRight w:val="0"/>
      <w:marTop w:val="0"/>
      <w:marBottom w:val="0"/>
      <w:divBdr>
        <w:top w:val="none" w:sz="0" w:space="0" w:color="auto"/>
        <w:left w:val="none" w:sz="0" w:space="0" w:color="auto"/>
        <w:bottom w:val="none" w:sz="0" w:space="0" w:color="auto"/>
        <w:right w:val="none" w:sz="0" w:space="0" w:color="auto"/>
      </w:divBdr>
    </w:div>
    <w:div w:id="1180970449">
      <w:bodyDiv w:val="1"/>
      <w:marLeft w:val="0"/>
      <w:marRight w:val="0"/>
      <w:marTop w:val="0"/>
      <w:marBottom w:val="0"/>
      <w:divBdr>
        <w:top w:val="none" w:sz="0" w:space="0" w:color="auto"/>
        <w:left w:val="none" w:sz="0" w:space="0" w:color="auto"/>
        <w:bottom w:val="none" w:sz="0" w:space="0" w:color="auto"/>
        <w:right w:val="none" w:sz="0" w:space="0" w:color="auto"/>
      </w:divBdr>
    </w:div>
    <w:div w:id="1208909494">
      <w:bodyDiv w:val="1"/>
      <w:marLeft w:val="0"/>
      <w:marRight w:val="0"/>
      <w:marTop w:val="0"/>
      <w:marBottom w:val="0"/>
      <w:divBdr>
        <w:top w:val="none" w:sz="0" w:space="0" w:color="auto"/>
        <w:left w:val="none" w:sz="0" w:space="0" w:color="auto"/>
        <w:bottom w:val="none" w:sz="0" w:space="0" w:color="auto"/>
        <w:right w:val="none" w:sz="0" w:space="0" w:color="auto"/>
      </w:divBdr>
    </w:div>
    <w:div w:id="1217550364">
      <w:bodyDiv w:val="1"/>
      <w:marLeft w:val="0"/>
      <w:marRight w:val="0"/>
      <w:marTop w:val="0"/>
      <w:marBottom w:val="0"/>
      <w:divBdr>
        <w:top w:val="none" w:sz="0" w:space="0" w:color="auto"/>
        <w:left w:val="none" w:sz="0" w:space="0" w:color="auto"/>
        <w:bottom w:val="none" w:sz="0" w:space="0" w:color="auto"/>
        <w:right w:val="none" w:sz="0" w:space="0" w:color="auto"/>
      </w:divBdr>
    </w:div>
    <w:div w:id="1259101215">
      <w:bodyDiv w:val="1"/>
      <w:marLeft w:val="0"/>
      <w:marRight w:val="0"/>
      <w:marTop w:val="0"/>
      <w:marBottom w:val="0"/>
      <w:divBdr>
        <w:top w:val="none" w:sz="0" w:space="0" w:color="auto"/>
        <w:left w:val="none" w:sz="0" w:space="0" w:color="auto"/>
        <w:bottom w:val="none" w:sz="0" w:space="0" w:color="auto"/>
        <w:right w:val="none" w:sz="0" w:space="0" w:color="auto"/>
      </w:divBdr>
    </w:div>
    <w:div w:id="1289778751">
      <w:bodyDiv w:val="1"/>
      <w:marLeft w:val="0"/>
      <w:marRight w:val="0"/>
      <w:marTop w:val="0"/>
      <w:marBottom w:val="0"/>
      <w:divBdr>
        <w:top w:val="none" w:sz="0" w:space="0" w:color="auto"/>
        <w:left w:val="none" w:sz="0" w:space="0" w:color="auto"/>
        <w:bottom w:val="none" w:sz="0" w:space="0" w:color="auto"/>
        <w:right w:val="none" w:sz="0" w:space="0" w:color="auto"/>
      </w:divBdr>
    </w:div>
    <w:div w:id="1323050131">
      <w:bodyDiv w:val="1"/>
      <w:marLeft w:val="0"/>
      <w:marRight w:val="0"/>
      <w:marTop w:val="0"/>
      <w:marBottom w:val="0"/>
      <w:divBdr>
        <w:top w:val="none" w:sz="0" w:space="0" w:color="auto"/>
        <w:left w:val="none" w:sz="0" w:space="0" w:color="auto"/>
        <w:bottom w:val="none" w:sz="0" w:space="0" w:color="auto"/>
        <w:right w:val="none" w:sz="0" w:space="0" w:color="auto"/>
      </w:divBdr>
    </w:div>
    <w:div w:id="1327974424">
      <w:bodyDiv w:val="1"/>
      <w:marLeft w:val="0"/>
      <w:marRight w:val="0"/>
      <w:marTop w:val="0"/>
      <w:marBottom w:val="0"/>
      <w:divBdr>
        <w:top w:val="none" w:sz="0" w:space="0" w:color="auto"/>
        <w:left w:val="none" w:sz="0" w:space="0" w:color="auto"/>
        <w:bottom w:val="none" w:sz="0" w:space="0" w:color="auto"/>
        <w:right w:val="none" w:sz="0" w:space="0" w:color="auto"/>
      </w:divBdr>
    </w:div>
    <w:div w:id="1361053174">
      <w:bodyDiv w:val="1"/>
      <w:marLeft w:val="0"/>
      <w:marRight w:val="0"/>
      <w:marTop w:val="0"/>
      <w:marBottom w:val="0"/>
      <w:divBdr>
        <w:top w:val="none" w:sz="0" w:space="0" w:color="auto"/>
        <w:left w:val="none" w:sz="0" w:space="0" w:color="auto"/>
        <w:bottom w:val="none" w:sz="0" w:space="0" w:color="auto"/>
        <w:right w:val="none" w:sz="0" w:space="0" w:color="auto"/>
      </w:divBdr>
    </w:div>
    <w:div w:id="1369136288">
      <w:bodyDiv w:val="1"/>
      <w:marLeft w:val="0"/>
      <w:marRight w:val="0"/>
      <w:marTop w:val="0"/>
      <w:marBottom w:val="0"/>
      <w:divBdr>
        <w:top w:val="none" w:sz="0" w:space="0" w:color="auto"/>
        <w:left w:val="none" w:sz="0" w:space="0" w:color="auto"/>
        <w:bottom w:val="none" w:sz="0" w:space="0" w:color="auto"/>
        <w:right w:val="none" w:sz="0" w:space="0" w:color="auto"/>
      </w:divBdr>
    </w:div>
    <w:div w:id="1445733828">
      <w:bodyDiv w:val="1"/>
      <w:marLeft w:val="0"/>
      <w:marRight w:val="0"/>
      <w:marTop w:val="0"/>
      <w:marBottom w:val="0"/>
      <w:divBdr>
        <w:top w:val="none" w:sz="0" w:space="0" w:color="auto"/>
        <w:left w:val="none" w:sz="0" w:space="0" w:color="auto"/>
        <w:bottom w:val="none" w:sz="0" w:space="0" w:color="auto"/>
        <w:right w:val="none" w:sz="0" w:space="0" w:color="auto"/>
      </w:divBdr>
    </w:div>
    <w:div w:id="1464159147">
      <w:bodyDiv w:val="1"/>
      <w:marLeft w:val="0"/>
      <w:marRight w:val="0"/>
      <w:marTop w:val="0"/>
      <w:marBottom w:val="0"/>
      <w:divBdr>
        <w:top w:val="none" w:sz="0" w:space="0" w:color="auto"/>
        <w:left w:val="none" w:sz="0" w:space="0" w:color="auto"/>
        <w:bottom w:val="none" w:sz="0" w:space="0" w:color="auto"/>
        <w:right w:val="none" w:sz="0" w:space="0" w:color="auto"/>
      </w:divBdr>
    </w:div>
    <w:div w:id="1470856968">
      <w:bodyDiv w:val="1"/>
      <w:marLeft w:val="0"/>
      <w:marRight w:val="0"/>
      <w:marTop w:val="0"/>
      <w:marBottom w:val="0"/>
      <w:divBdr>
        <w:top w:val="none" w:sz="0" w:space="0" w:color="auto"/>
        <w:left w:val="none" w:sz="0" w:space="0" w:color="auto"/>
        <w:bottom w:val="none" w:sz="0" w:space="0" w:color="auto"/>
        <w:right w:val="none" w:sz="0" w:space="0" w:color="auto"/>
      </w:divBdr>
    </w:div>
    <w:div w:id="1477335721">
      <w:bodyDiv w:val="1"/>
      <w:marLeft w:val="0"/>
      <w:marRight w:val="0"/>
      <w:marTop w:val="0"/>
      <w:marBottom w:val="0"/>
      <w:divBdr>
        <w:top w:val="none" w:sz="0" w:space="0" w:color="auto"/>
        <w:left w:val="none" w:sz="0" w:space="0" w:color="auto"/>
        <w:bottom w:val="none" w:sz="0" w:space="0" w:color="auto"/>
        <w:right w:val="none" w:sz="0" w:space="0" w:color="auto"/>
      </w:divBdr>
    </w:div>
    <w:div w:id="1483430862">
      <w:bodyDiv w:val="1"/>
      <w:marLeft w:val="0"/>
      <w:marRight w:val="0"/>
      <w:marTop w:val="0"/>
      <w:marBottom w:val="0"/>
      <w:divBdr>
        <w:top w:val="none" w:sz="0" w:space="0" w:color="auto"/>
        <w:left w:val="none" w:sz="0" w:space="0" w:color="auto"/>
        <w:bottom w:val="none" w:sz="0" w:space="0" w:color="auto"/>
        <w:right w:val="none" w:sz="0" w:space="0" w:color="auto"/>
      </w:divBdr>
    </w:div>
    <w:div w:id="1585872634">
      <w:bodyDiv w:val="1"/>
      <w:marLeft w:val="0"/>
      <w:marRight w:val="0"/>
      <w:marTop w:val="0"/>
      <w:marBottom w:val="0"/>
      <w:divBdr>
        <w:top w:val="none" w:sz="0" w:space="0" w:color="auto"/>
        <w:left w:val="none" w:sz="0" w:space="0" w:color="auto"/>
        <w:bottom w:val="none" w:sz="0" w:space="0" w:color="auto"/>
        <w:right w:val="none" w:sz="0" w:space="0" w:color="auto"/>
      </w:divBdr>
    </w:div>
    <w:div w:id="1598248197">
      <w:bodyDiv w:val="1"/>
      <w:marLeft w:val="0"/>
      <w:marRight w:val="0"/>
      <w:marTop w:val="0"/>
      <w:marBottom w:val="0"/>
      <w:divBdr>
        <w:top w:val="none" w:sz="0" w:space="0" w:color="auto"/>
        <w:left w:val="none" w:sz="0" w:space="0" w:color="auto"/>
        <w:bottom w:val="none" w:sz="0" w:space="0" w:color="auto"/>
        <w:right w:val="none" w:sz="0" w:space="0" w:color="auto"/>
      </w:divBdr>
    </w:div>
    <w:div w:id="1637683020">
      <w:bodyDiv w:val="1"/>
      <w:marLeft w:val="0"/>
      <w:marRight w:val="0"/>
      <w:marTop w:val="0"/>
      <w:marBottom w:val="0"/>
      <w:divBdr>
        <w:top w:val="none" w:sz="0" w:space="0" w:color="auto"/>
        <w:left w:val="none" w:sz="0" w:space="0" w:color="auto"/>
        <w:bottom w:val="none" w:sz="0" w:space="0" w:color="auto"/>
        <w:right w:val="none" w:sz="0" w:space="0" w:color="auto"/>
      </w:divBdr>
    </w:div>
    <w:div w:id="1670712208">
      <w:bodyDiv w:val="1"/>
      <w:marLeft w:val="0"/>
      <w:marRight w:val="0"/>
      <w:marTop w:val="0"/>
      <w:marBottom w:val="0"/>
      <w:divBdr>
        <w:top w:val="none" w:sz="0" w:space="0" w:color="auto"/>
        <w:left w:val="none" w:sz="0" w:space="0" w:color="auto"/>
        <w:bottom w:val="none" w:sz="0" w:space="0" w:color="auto"/>
        <w:right w:val="none" w:sz="0" w:space="0" w:color="auto"/>
      </w:divBdr>
    </w:div>
    <w:div w:id="1692802725">
      <w:bodyDiv w:val="1"/>
      <w:marLeft w:val="0"/>
      <w:marRight w:val="0"/>
      <w:marTop w:val="0"/>
      <w:marBottom w:val="0"/>
      <w:divBdr>
        <w:top w:val="none" w:sz="0" w:space="0" w:color="auto"/>
        <w:left w:val="none" w:sz="0" w:space="0" w:color="auto"/>
        <w:bottom w:val="none" w:sz="0" w:space="0" w:color="auto"/>
        <w:right w:val="none" w:sz="0" w:space="0" w:color="auto"/>
      </w:divBdr>
    </w:div>
    <w:div w:id="1724787181">
      <w:bodyDiv w:val="1"/>
      <w:marLeft w:val="0"/>
      <w:marRight w:val="0"/>
      <w:marTop w:val="0"/>
      <w:marBottom w:val="0"/>
      <w:divBdr>
        <w:top w:val="none" w:sz="0" w:space="0" w:color="auto"/>
        <w:left w:val="none" w:sz="0" w:space="0" w:color="auto"/>
        <w:bottom w:val="none" w:sz="0" w:space="0" w:color="auto"/>
        <w:right w:val="none" w:sz="0" w:space="0" w:color="auto"/>
      </w:divBdr>
    </w:div>
    <w:div w:id="1738432723">
      <w:bodyDiv w:val="1"/>
      <w:marLeft w:val="0"/>
      <w:marRight w:val="0"/>
      <w:marTop w:val="0"/>
      <w:marBottom w:val="0"/>
      <w:divBdr>
        <w:top w:val="none" w:sz="0" w:space="0" w:color="auto"/>
        <w:left w:val="none" w:sz="0" w:space="0" w:color="auto"/>
        <w:bottom w:val="none" w:sz="0" w:space="0" w:color="auto"/>
        <w:right w:val="none" w:sz="0" w:space="0" w:color="auto"/>
      </w:divBdr>
    </w:div>
    <w:div w:id="1756588072">
      <w:bodyDiv w:val="1"/>
      <w:marLeft w:val="0"/>
      <w:marRight w:val="0"/>
      <w:marTop w:val="0"/>
      <w:marBottom w:val="0"/>
      <w:divBdr>
        <w:top w:val="none" w:sz="0" w:space="0" w:color="auto"/>
        <w:left w:val="none" w:sz="0" w:space="0" w:color="auto"/>
        <w:bottom w:val="none" w:sz="0" w:space="0" w:color="auto"/>
        <w:right w:val="none" w:sz="0" w:space="0" w:color="auto"/>
      </w:divBdr>
    </w:div>
    <w:div w:id="1799716123">
      <w:bodyDiv w:val="1"/>
      <w:marLeft w:val="0"/>
      <w:marRight w:val="0"/>
      <w:marTop w:val="0"/>
      <w:marBottom w:val="0"/>
      <w:divBdr>
        <w:top w:val="none" w:sz="0" w:space="0" w:color="auto"/>
        <w:left w:val="none" w:sz="0" w:space="0" w:color="auto"/>
        <w:bottom w:val="none" w:sz="0" w:space="0" w:color="auto"/>
        <w:right w:val="none" w:sz="0" w:space="0" w:color="auto"/>
      </w:divBdr>
    </w:div>
    <w:div w:id="1832408475">
      <w:bodyDiv w:val="1"/>
      <w:marLeft w:val="0"/>
      <w:marRight w:val="0"/>
      <w:marTop w:val="0"/>
      <w:marBottom w:val="0"/>
      <w:divBdr>
        <w:top w:val="none" w:sz="0" w:space="0" w:color="auto"/>
        <w:left w:val="none" w:sz="0" w:space="0" w:color="auto"/>
        <w:bottom w:val="none" w:sz="0" w:space="0" w:color="auto"/>
        <w:right w:val="none" w:sz="0" w:space="0" w:color="auto"/>
      </w:divBdr>
    </w:div>
    <w:div w:id="1980376697">
      <w:bodyDiv w:val="1"/>
      <w:marLeft w:val="0"/>
      <w:marRight w:val="0"/>
      <w:marTop w:val="0"/>
      <w:marBottom w:val="0"/>
      <w:divBdr>
        <w:top w:val="none" w:sz="0" w:space="0" w:color="auto"/>
        <w:left w:val="none" w:sz="0" w:space="0" w:color="auto"/>
        <w:bottom w:val="none" w:sz="0" w:space="0" w:color="auto"/>
        <w:right w:val="none" w:sz="0" w:space="0" w:color="auto"/>
      </w:divBdr>
    </w:div>
    <w:div w:id="1983650499">
      <w:bodyDiv w:val="1"/>
      <w:marLeft w:val="0"/>
      <w:marRight w:val="0"/>
      <w:marTop w:val="0"/>
      <w:marBottom w:val="0"/>
      <w:divBdr>
        <w:top w:val="none" w:sz="0" w:space="0" w:color="auto"/>
        <w:left w:val="none" w:sz="0" w:space="0" w:color="auto"/>
        <w:bottom w:val="none" w:sz="0" w:space="0" w:color="auto"/>
        <w:right w:val="none" w:sz="0" w:space="0" w:color="auto"/>
      </w:divBdr>
    </w:div>
    <w:div w:id="1986086341">
      <w:bodyDiv w:val="1"/>
      <w:marLeft w:val="0"/>
      <w:marRight w:val="0"/>
      <w:marTop w:val="0"/>
      <w:marBottom w:val="0"/>
      <w:divBdr>
        <w:top w:val="none" w:sz="0" w:space="0" w:color="auto"/>
        <w:left w:val="none" w:sz="0" w:space="0" w:color="auto"/>
        <w:bottom w:val="none" w:sz="0" w:space="0" w:color="auto"/>
        <w:right w:val="none" w:sz="0" w:space="0" w:color="auto"/>
      </w:divBdr>
    </w:div>
    <w:div w:id="2006124886">
      <w:bodyDiv w:val="1"/>
      <w:marLeft w:val="0"/>
      <w:marRight w:val="0"/>
      <w:marTop w:val="0"/>
      <w:marBottom w:val="0"/>
      <w:divBdr>
        <w:top w:val="none" w:sz="0" w:space="0" w:color="auto"/>
        <w:left w:val="none" w:sz="0" w:space="0" w:color="auto"/>
        <w:bottom w:val="none" w:sz="0" w:space="0" w:color="auto"/>
        <w:right w:val="none" w:sz="0" w:space="0" w:color="auto"/>
      </w:divBdr>
    </w:div>
    <w:div w:id="2038774434">
      <w:bodyDiv w:val="1"/>
      <w:marLeft w:val="0"/>
      <w:marRight w:val="0"/>
      <w:marTop w:val="0"/>
      <w:marBottom w:val="0"/>
      <w:divBdr>
        <w:top w:val="none" w:sz="0" w:space="0" w:color="auto"/>
        <w:left w:val="none" w:sz="0" w:space="0" w:color="auto"/>
        <w:bottom w:val="none" w:sz="0" w:space="0" w:color="auto"/>
        <w:right w:val="none" w:sz="0" w:space="0" w:color="auto"/>
      </w:divBdr>
    </w:div>
    <w:div w:id="2097510026">
      <w:bodyDiv w:val="1"/>
      <w:marLeft w:val="0"/>
      <w:marRight w:val="0"/>
      <w:marTop w:val="0"/>
      <w:marBottom w:val="0"/>
      <w:divBdr>
        <w:top w:val="none" w:sz="0" w:space="0" w:color="auto"/>
        <w:left w:val="none" w:sz="0" w:space="0" w:color="auto"/>
        <w:bottom w:val="none" w:sz="0" w:space="0" w:color="auto"/>
        <w:right w:val="none" w:sz="0" w:space="0" w:color="auto"/>
      </w:divBdr>
    </w:div>
    <w:div w:id="2097557123">
      <w:bodyDiv w:val="1"/>
      <w:marLeft w:val="0"/>
      <w:marRight w:val="0"/>
      <w:marTop w:val="0"/>
      <w:marBottom w:val="0"/>
      <w:divBdr>
        <w:top w:val="none" w:sz="0" w:space="0" w:color="auto"/>
        <w:left w:val="none" w:sz="0" w:space="0" w:color="auto"/>
        <w:bottom w:val="none" w:sz="0" w:space="0" w:color="auto"/>
        <w:right w:val="none" w:sz="0" w:space="0" w:color="auto"/>
      </w:divBdr>
    </w:div>
    <w:div w:id="21269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1850</TotalTime>
  <Pages>19</Pages>
  <Words>4721</Words>
  <Characters>26916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Suze van Santen</dc:creator>
  <cp:keywords/>
  <dc:description/>
  <cp:lastModifiedBy>Suze van Santen</cp:lastModifiedBy>
  <cp:revision>10</cp:revision>
  <dcterms:created xsi:type="dcterms:W3CDTF">2024-04-24T19:04:00Z</dcterms:created>
  <dcterms:modified xsi:type="dcterms:W3CDTF">2024-04-26T14:45:00Z</dcterms:modified>
</cp:coreProperties>
</file>